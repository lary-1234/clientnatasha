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0B6FF" w14:textId="77777777" w:rsidR="009D3936" w:rsidRDefault="00A33941">
      <w:pPr>
        <w:pStyle w:val="BodyText"/>
        <w:spacing w:before="56"/>
        <w:ind w:right="147"/>
        <w:jc w:val="right"/>
        <w:rPr>
          <w:rFonts w:ascii="MS Gothic" w:eastAsia="MS Gothic"/>
          <w:lang w:eastAsia="ja-JP"/>
        </w:rPr>
      </w:pPr>
      <w:r>
        <w:rPr>
          <w:rFonts w:ascii="MS Gothic" w:eastAsia="MS Gothic"/>
          <w:lang w:eastAsia="ja-JP"/>
        </w:rPr>
        <w:t>（様式</w:t>
      </w:r>
      <w:r>
        <w:rPr>
          <w:rFonts w:ascii="MS Gothic" w:eastAsia="MS Gothic"/>
          <w:spacing w:val="-10"/>
          <w:lang w:eastAsia="ja-JP"/>
        </w:rPr>
        <w:t>）</w:t>
      </w:r>
    </w:p>
    <w:p w14:paraId="0F2933F3" w14:textId="77777777" w:rsidR="009D3936" w:rsidRDefault="00A33941">
      <w:pPr>
        <w:pStyle w:val="Title"/>
        <w:rPr>
          <w:lang w:eastAsia="ja-JP"/>
        </w:rPr>
      </w:pPr>
      <w:r>
        <w:rPr>
          <w:spacing w:val="-1"/>
          <w:lang w:eastAsia="ja-JP"/>
        </w:rPr>
        <w:t>専攻分野及び研究計画</w:t>
      </w:r>
    </w:p>
    <w:p w14:paraId="3ABAA68D" w14:textId="77777777" w:rsidR="009D3936" w:rsidRDefault="00A33941">
      <w:pPr>
        <w:spacing w:before="6"/>
        <w:ind w:left="3443" w:right="3480"/>
        <w:jc w:val="center"/>
      </w:pPr>
      <w:r>
        <w:t>Field</w:t>
      </w:r>
      <w:r>
        <w:rPr>
          <w:spacing w:val="-4"/>
        </w:rPr>
        <w:t xml:space="preserve"> </w:t>
      </w:r>
      <w:r>
        <w:t>of</w:t>
      </w:r>
      <w:r>
        <w:rPr>
          <w:spacing w:val="-3"/>
        </w:rPr>
        <w:t xml:space="preserve"> </w:t>
      </w:r>
      <w:r>
        <w:t>Study</w:t>
      </w:r>
      <w:r>
        <w:rPr>
          <w:spacing w:val="-5"/>
        </w:rPr>
        <w:t xml:space="preserve"> </w:t>
      </w:r>
      <w:r>
        <w:t>and</w:t>
      </w:r>
      <w:r>
        <w:rPr>
          <w:spacing w:val="-2"/>
        </w:rPr>
        <w:t xml:space="preserve"> </w:t>
      </w:r>
      <w:r>
        <w:t>Research</w:t>
      </w:r>
      <w:r>
        <w:rPr>
          <w:spacing w:val="-3"/>
        </w:rPr>
        <w:t xml:space="preserve"> </w:t>
      </w:r>
      <w:r>
        <w:rPr>
          <w:spacing w:val="-4"/>
        </w:rPr>
        <w:t>Plan</w:t>
      </w:r>
    </w:p>
    <w:p w14:paraId="25944EAF" w14:textId="77777777" w:rsidR="009D3936" w:rsidRDefault="009D3936">
      <w:pPr>
        <w:pStyle w:val="BodyText"/>
        <w:spacing w:before="6"/>
        <w:rPr>
          <w:sz w:val="19"/>
        </w:rPr>
      </w:pPr>
    </w:p>
    <w:p w14:paraId="459B52C9" w14:textId="6C2F08CD" w:rsidR="009D3936" w:rsidRDefault="00A33941">
      <w:pPr>
        <w:spacing w:before="91"/>
        <w:ind w:left="221"/>
        <w:rPr>
          <w:sz w:val="18"/>
        </w:rPr>
      </w:pPr>
      <w:r>
        <w:rPr>
          <w:sz w:val="20"/>
        </w:rPr>
        <w:t>Name</w:t>
      </w:r>
      <w:r>
        <w:rPr>
          <w:spacing w:val="-7"/>
          <w:sz w:val="20"/>
        </w:rPr>
        <w:t xml:space="preserve"> </w:t>
      </w:r>
      <w:r>
        <w:rPr>
          <w:sz w:val="18"/>
        </w:rPr>
        <w:t>(in</w:t>
      </w:r>
      <w:r>
        <w:rPr>
          <w:spacing w:val="-1"/>
          <w:sz w:val="18"/>
        </w:rPr>
        <w:t xml:space="preserve"> </w:t>
      </w:r>
      <w:r>
        <w:rPr>
          <w:spacing w:val="-2"/>
          <w:sz w:val="18"/>
        </w:rPr>
        <w:t>alphabet)</w:t>
      </w:r>
      <w:r w:rsidR="003427E8">
        <w:rPr>
          <w:spacing w:val="-2"/>
          <w:sz w:val="18"/>
        </w:rPr>
        <w:tab/>
      </w:r>
      <w:proofErr w:type="spellStart"/>
      <w:r w:rsidR="003427E8">
        <w:rPr>
          <w:spacing w:val="-2"/>
          <w:sz w:val="18"/>
        </w:rPr>
        <w:t>Mkai</w:t>
      </w:r>
      <w:proofErr w:type="spellEnd"/>
      <w:r w:rsidR="003427E8">
        <w:rPr>
          <w:spacing w:val="-2"/>
          <w:sz w:val="18"/>
        </w:rPr>
        <w:tab/>
        <w:t xml:space="preserve"> </w:t>
      </w:r>
      <w:r w:rsidR="003427E8">
        <w:rPr>
          <w:spacing w:val="-2"/>
          <w:sz w:val="18"/>
        </w:rPr>
        <w:tab/>
      </w:r>
      <w:r w:rsidR="003427E8">
        <w:rPr>
          <w:spacing w:val="-2"/>
          <w:sz w:val="18"/>
        </w:rPr>
        <w:tab/>
      </w:r>
      <w:r w:rsidR="003427E8">
        <w:rPr>
          <w:spacing w:val="-2"/>
          <w:sz w:val="18"/>
        </w:rPr>
        <w:tab/>
        <w:t>Hillary</w:t>
      </w:r>
      <w:r w:rsidR="003427E8">
        <w:rPr>
          <w:spacing w:val="-2"/>
          <w:sz w:val="18"/>
        </w:rPr>
        <w:tab/>
      </w:r>
      <w:r w:rsidR="003427E8">
        <w:rPr>
          <w:spacing w:val="-2"/>
          <w:sz w:val="18"/>
        </w:rPr>
        <w:tab/>
      </w:r>
      <w:r w:rsidR="003427E8">
        <w:rPr>
          <w:spacing w:val="-2"/>
          <w:sz w:val="18"/>
        </w:rPr>
        <w:tab/>
        <w:t>Jude</w:t>
      </w:r>
    </w:p>
    <w:p w14:paraId="72C3C03C" w14:textId="79486AC1" w:rsidR="009D3936" w:rsidRDefault="003427E8">
      <w:pPr>
        <w:pStyle w:val="BodyText"/>
        <w:tabs>
          <w:tab w:val="left" w:pos="4764"/>
        </w:tabs>
        <w:spacing w:before="32"/>
        <w:ind w:left="221"/>
        <w:rPr>
          <w:sz w:val="20"/>
        </w:rPr>
      </w:pPr>
      <w:r>
        <w:rPr>
          <w:noProof/>
        </w:rPr>
        <mc:AlternateContent>
          <mc:Choice Requires="wps">
            <w:drawing>
              <wp:anchor distT="0" distB="0" distL="0" distR="0" simplePos="0" relativeHeight="487587840" behindDoc="1" locked="0" layoutInCell="1" allowOverlap="1" wp14:anchorId="391A9985" wp14:editId="20CD2670">
                <wp:simplePos x="0" y="0"/>
                <wp:positionH relativeFrom="page">
                  <wp:posOffset>1889760</wp:posOffset>
                </wp:positionH>
                <wp:positionV relativeFrom="paragraph">
                  <wp:posOffset>175260</wp:posOffset>
                </wp:positionV>
                <wp:extent cx="1710055" cy="6350"/>
                <wp:effectExtent l="0" t="0" r="0" b="0"/>
                <wp:wrapTopAndBottom/>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0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C50E4E" id="docshape1" o:spid="_x0000_s1026" style="position:absolute;margin-left:148.8pt;margin-top:13.8pt;width:134.6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588352" behindDoc="1" locked="0" layoutInCell="1" allowOverlap="1" wp14:anchorId="4C804361" wp14:editId="05D1D47F">
                <wp:simplePos x="0" y="0"/>
                <wp:positionH relativeFrom="page">
                  <wp:posOffset>3780155</wp:posOffset>
                </wp:positionH>
                <wp:positionV relativeFrom="paragraph">
                  <wp:posOffset>175260</wp:posOffset>
                </wp:positionV>
                <wp:extent cx="3061335" cy="6350"/>
                <wp:effectExtent l="0" t="0" r="0" b="0"/>
                <wp:wrapTopAndBottom/>
                <wp:docPr id="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1335" cy="6350"/>
                        </a:xfrm>
                        <a:custGeom>
                          <a:avLst/>
                          <a:gdLst>
                            <a:gd name="T0" fmla="+- 0 8647 5953"/>
                            <a:gd name="T1" fmla="*/ T0 w 4821"/>
                            <a:gd name="T2" fmla="+- 0 276 276"/>
                            <a:gd name="T3" fmla="*/ 276 h 10"/>
                            <a:gd name="T4" fmla="+- 0 8637 5953"/>
                            <a:gd name="T5" fmla="*/ T4 w 4821"/>
                            <a:gd name="T6" fmla="+- 0 276 276"/>
                            <a:gd name="T7" fmla="*/ 276 h 10"/>
                            <a:gd name="T8" fmla="+- 0 5953 5953"/>
                            <a:gd name="T9" fmla="*/ T8 w 4821"/>
                            <a:gd name="T10" fmla="+- 0 276 276"/>
                            <a:gd name="T11" fmla="*/ 276 h 10"/>
                            <a:gd name="T12" fmla="+- 0 5953 5953"/>
                            <a:gd name="T13" fmla="*/ T12 w 4821"/>
                            <a:gd name="T14" fmla="+- 0 286 276"/>
                            <a:gd name="T15" fmla="*/ 286 h 10"/>
                            <a:gd name="T16" fmla="+- 0 8637 5953"/>
                            <a:gd name="T17" fmla="*/ T16 w 4821"/>
                            <a:gd name="T18" fmla="+- 0 286 276"/>
                            <a:gd name="T19" fmla="*/ 286 h 10"/>
                            <a:gd name="T20" fmla="+- 0 8647 5953"/>
                            <a:gd name="T21" fmla="*/ T20 w 4821"/>
                            <a:gd name="T22" fmla="+- 0 286 276"/>
                            <a:gd name="T23" fmla="*/ 286 h 10"/>
                            <a:gd name="T24" fmla="+- 0 8647 5953"/>
                            <a:gd name="T25" fmla="*/ T24 w 4821"/>
                            <a:gd name="T26" fmla="+- 0 276 276"/>
                            <a:gd name="T27" fmla="*/ 276 h 10"/>
                            <a:gd name="T28" fmla="+- 0 10773 5953"/>
                            <a:gd name="T29" fmla="*/ T28 w 4821"/>
                            <a:gd name="T30" fmla="+- 0 276 276"/>
                            <a:gd name="T31" fmla="*/ 276 h 10"/>
                            <a:gd name="T32" fmla="+- 0 8647 5953"/>
                            <a:gd name="T33" fmla="*/ T32 w 4821"/>
                            <a:gd name="T34" fmla="+- 0 276 276"/>
                            <a:gd name="T35" fmla="*/ 276 h 10"/>
                            <a:gd name="T36" fmla="+- 0 8647 5953"/>
                            <a:gd name="T37" fmla="*/ T36 w 4821"/>
                            <a:gd name="T38" fmla="+- 0 286 276"/>
                            <a:gd name="T39" fmla="*/ 286 h 10"/>
                            <a:gd name="T40" fmla="+- 0 10773 5953"/>
                            <a:gd name="T41" fmla="*/ T40 w 4821"/>
                            <a:gd name="T42" fmla="+- 0 286 276"/>
                            <a:gd name="T43" fmla="*/ 286 h 10"/>
                            <a:gd name="T44" fmla="+- 0 10773 5953"/>
                            <a:gd name="T45" fmla="*/ T44 w 4821"/>
                            <a:gd name="T46" fmla="+- 0 276 276"/>
                            <a:gd name="T47" fmla="*/ 27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821" h="10">
                              <a:moveTo>
                                <a:pt x="2694" y="0"/>
                              </a:moveTo>
                              <a:lnTo>
                                <a:pt x="2684" y="0"/>
                              </a:lnTo>
                              <a:lnTo>
                                <a:pt x="0" y="0"/>
                              </a:lnTo>
                              <a:lnTo>
                                <a:pt x="0" y="10"/>
                              </a:lnTo>
                              <a:lnTo>
                                <a:pt x="2684" y="10"/>
                              </a:lnTo>
                              <a:lnTo>
                                <a:pt x="2694" y="10"/>
                              </a:lnTo>
                              <a:lnTo>
                                <a:pt x="2694" y="0"/>
                              </a:lnTo>
                              <a:close/>
                              <a:moveTo>
                                <a:pt x="4820" y="0"/>
                              </a:moveTo>
                              <a:lnTo>
                                <a:pt x="2694" y="0"/>
                              </a:lnTo>
                              <a:lnTo>
                                <a:pt x="2694" y="10"/>
                              </a:lnTo>
                              <a:lnTo>
                                <a:pt x="4820" y="10"/>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6F8D1D" id="docshape2" o:spid="_x0000_s1026" style="position:absolute;margin-left:297.65pt;margin-top:13.8pt;width:241.0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" path="m2694,r-10,l,,,10r2684,l2694,10r,-10xm4820,l2694,r,10l4820,10r,-10xe" fillcolor="black" stroked="f">
                <v:path arrowok="t" o:connecttype="custom" o:connectlocs="1710690,175260;1704340,175260;0,175260;0,181610;1704340,181610;1710690,181610;1710690,175260;3060700,175260;1710690,175260;1710690,181610;3060700,181610;3060700,175260" o:connectangles="0,0,0,0,0,0,0,0,0,0,0,0"/>
                <w10:wrap type="topAndBottom" anchorx="page"/>
              </v:shape>
            </w:pict>
          </mc:Fallback>
        </mc:AlternateContent>
      </w:r>
      <w:r>
        <w:rPr>
          <w:rFonts w:ascii="MS Gothic" w:eastAsia="MS Gothic"/>
          <w:position w:val="1"/>
        </w:rPr>
        <w:t>(</w:t>
      </w:r>
      <w:proofErr w:type="spellStart"/>
      <w:r>
        <w:rPr>
          <w:rFonts w:ascii="MS Gothic" w:eastAsia="MS Gothic"/>
          <w:position w:val="1"/>
        </w:rPr>
        <w:t>氏名</w:t>
      </w:r>
      <w:proofErr w:type="spellEnd"/>
      <w:r>
        <w:rPr>
          <w:rFonts w:ascii="MS Gothic" w:eastAsia="MS Gothic"/>
          <w:spacing w:val="-2"/>
          <w:position w:val="1"/>
        </w:rPr>
        <w:t>(</w:t>
      </w:r>
      <w:proofErr w:type="spellStart"/>
      <w:r>
        <w:rPr>
          <w:rFonts w:ascii="MS Gothic" w:eastAsia="MS Gothic"/>
          <w:spacing w:val="-2"/>
          <w:position w:val="1"/>
        </w:rPr>
        <w:t>ｱﾙﾌｧﾍﾞｯﾄ</w:t>
      </w:r>
      <w:proofErr w:type="spellEnd"/>
      <w:r>
        <w:rPr>
          <w:rFonts w:ascii="MS Gothic" w:eastAsia="MS Gothic"/>
          <w:spacing w:val="-2"/>
          <w:position w:val="1"/>
        </w:rPr>
        <w:t>))</w:t>
      </w:r>
      <w:r>
        <w:rPr>
          <w:rFonts w:ascii="MS Gothic" w:eastAsia="MS Gothic"/>
          <w:position w:val="1"/>
        </w:rPr>
        <w:tab/>
      </w:r>
      <w:r>
        <w:rPr>
          <w:spacing w:val="-10"/>
          <w:sz w:val="20"/>
        </w:rPr>
        <w:t>,</w:t>
      </w:r>
    </w:p>
    <w:p w14:paraId="5AB2A81E" w14:textId="77777777" w:rsidR="009D3936" w:rsidRDefault="00A33941">
      <w:pPr>
        <w:tabs>
          <w:tab w:val="left" w:pos="5780"/>
          <w:tab w:val="left" w:pos="8147"/>
        </w:tabs>
        <w:spacing w:before="26"/>
        <w:ind w:left="2921"/>
        <w:rPr>
          <w:sz w:val="18"/>
        </w:rPr>
      </w:pPr>
      <w:r>
        <w:rPr>
          <w:spacing w:val="-2"/>
          <w:sz w:val="18"/>
        </w:rPr>
        <w:t>(Surname)</w:t>
      </w:r>
      <w:r>
        <w:rPr>
          <w:sz w:val="18"/>
        </w:rPr>
        <w:tab/>
        <w:t>(Given</w:t>
      </w:r>
      <w:r>
        <w:rPr>
          <w:spacing w:val="1"/>
          <w:sz w:val="18"/>
        </w:rPr>
        <w:t xml:space="preserve"> </w:t>
      </w:r>
      <w:r>
        <w:rPr>
          <w:spacing w:val="-2"/>
          <w:sz w:val="18"/>
        </w:rPr>
        <w:t>name)</w:t>
      </w:r>
      <w:r>
        <w:rPr>
          <w:sz w:val="18"/>
        </w:rPr>
        <w:tab/>
        <w:t>(Middle</w:t>
      </w:r>
      <w:r>
        <w:rPr>
          <w:spacing w:val="-3"/>
          <w:sz w:val="18"/>
        </w:rPr>
        <w:t xml:space="preserve"> </w:t>
      </w:r>
      <w:r>
        <w:rPr>
          <w:spacing w:val="-2"/>
          <w:sz w:val="18"/>
        </w:rPr>
        <w:t>name)</w:t>
      </w:r>
    </w:p>
    <w:p w14:paraId="12E87D83" w14:textId="00128288" w:rsidR="009D3936" w:rsidRDefault="00A33941">
      <w:pPr>
        <w:spacing w:before="26"/>
        <w:ind w:left="221"/>
        <w:rPr>
          <w:sz w:val="20"/>
        </w:rPr>
      </w:pPr>
      <w:r>
        <w:rPr>
          <w:spacing w:val="-2"/>
          <w:sz w:val="20"/>
        </w:rPr>
        <w:t>Nationality</w:t>
      </w:r>
      <w:r w:rsidR="003427E8">
        <w:rPr>
          <w:spacing w:val="-2"/>
          <w:sz w:val="20"/>
        </w:rPr>
        <w:tab/>
      </w:r>
      <w:r w:rsidR="003427E8">
        <w:rPr>
          <w:spacing w:val="-2"/>
          <w:sz w:val="20"/>
        </w:rPr>
        <w:tab/>
        <w:t>Tanzanian</w:t>
      </w:r>
    </w:p>
    <w:p w14:paraId="7C23D2AB" w14:textId="77777777" w:rsidR="009D3936" w:rsidRDefault="00A33941">
      <w:pPr>
        <w:pStyle w:val="BodyText"/>
        <w:spacing w:before="3"/>
        <w:ind w:left="221"/>
        <w:rPr>
          <w:rFonts w:ascii="MS PGothic" w:eastAsia="MS PGothic"/>
        </w:rPr>
      </w:pPr>
      <w:r>
        <w:rPr>
          <w:rFonts w:ascii="MS PGothic" w:eastAsia="MS PGothic"/>
        </w:rPr>
        <w:t>（</w:t>
      </w:r>
      <w:r>
        <w:rPr>
          <w:rFonts w:ascii="MS PGothic" w:eastAsia="MS PGothic"/>
          <w:spacing w:val="20"/>
        </w:rPr>
        <w:t>国</w:t>
      </w:r>
      <w:r>
        <w:rPr>
          <w:rFonts w:ascii="MS PGothic" w:eastAsia="MS PGothic"/>
          <w:spacing w:val="20"/>
        </w:rPr>
        <w:t xml:space="preserve"> </w:t>
      </w:r>
      <w:r>
        <w:rPr>
          <w:rFonts w:ascii="MS PGothic" w:eastAsia="MS PGothic"/>
          <w:spacing w:val="20"/>
        </w:rPr>
        <w:t>籍</w:t>
      </w:r>
      <w:r>
        <w:rPr>
          <w:rFonts w:ascii="MS PGothic" w:eastAsia="MS PGothic"/>
          <w:spacing w:val="-10"/>
        </w:rPr>
        <w:t>）</w:t>
      </w:r>
    </w:p>
    <w:p w14:paraId="0555E049" w14:textId="07E98C6F" w:rsidR="009D3936" w:rsidRDefault="003427E8">
      <w:pPr>
        <w:pStyle w:val="BodyText"/>
        <w:spacing w:line="20" w:lineRule="exact"/>
        <w:ind w:left="1942"/>
        <w:rPr>
          <w:rFonts w:ascii="MS PGothic"/>
          <w:sz w:val="2"/>
        </w:rPr>
      </w:pPr>
      <w:r>
        <w:rPr>
          <w:rFonts w:ascii="MS PGothic"/>
          <w:noProof/>
          <w:sz w:val="2"/>
        </w:rPr>
        <mc:AlternateContent>
          <mc:Choice Requires="wpg">
            <w:drawing>
              <wp:inline distT="0" distB="0" distL="0" distR="0" wp14:anchorId="6FA5C5B0" wp14:editId="783E44FD">
                <wp:extent cx="4959985" cy="6350"/>
                <wp:effectExtent l="4445" t="0" r="0" b="3175"/>
                <wp:docPr id="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9985" cy="6350"/>
                          <a:chOff x="0" y="0"/>
                          <a:chExt cx="7811" cy="10"/>
                        </a:xfrm>
                      </wpg:grpSpPr>
                      <wps:wsp>
                        <wps:cNvPr id="6" name="docshape4"/>
                        <wps:cNvSpPr>
                          <a:spLocks noChangeArrowheads="1"/>
                        </wps:cNvSpPr>
                        <wps:spPr bwMode="auto">
                          <a:xfrm>
                            <a:off x="0" y="0"/>
                            <a:ext cx="781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C133843" id="docshapegroup3" o:spid="_x0000_s1026" style="width:390.55pt;height:.5pt;mso-position-horizontal-relative:char;mso-position-vertical-relative:line" coordsize="78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">
                <v:rect id="docshape4" o:spid="_x0000_s1027" style="position:absolute;width:781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4A8A153A" w14:textId="77777777" w:rsidR="009D3936" w:rsidRDefault="009D3936">
      <w:pPr>
        <w:pStyle w:val="BodyText"/>
        <w:spacing w:before="12"/>
        <w:rPr>
          <w:rFonts w:ascii="MS PGothic"/>
          <w:sz w:val="19"/>
        </w:rPr>
      </w:pPr>
    </w:p>
    <w:p w14:paraId="2E5D4191" w14:textId="11FC0774" w:rsidR="009D3936" w:rsidRDefault="003427E8">
      <w:pPr>
        <w:pStyle w:val="BodyText"/>
        <w:spacing w:before="82"/>
        <w:ind w:left="2292"/>
        <w:jc w:val="both"/>
        <w:rPr>
          <w:rFonts w:ascii="MS Gothic" w:eastAsia="MS Gothic" w:hAnsi="MS Gothic"/>
        </w:rPr>
      </w:pPr>
      <w:r>
        <w:rPr>
          <w:noProof/>
        </w:rPr>
        <mc:AlternateContent>
          <mc:Choice Requires="wps">
            <w:drawing>
              <wp:anchor distT="0" distB="0" distL="114300" distR="114300" simplePos="0" relativeHeight="15731200" behindDoc="0" locked="0" layoutInCell="1" allowOverlap="1" wp14:anchorId="56E287B4" wp14:editId="0C436EBD">
                <wp:simplePos x="0" y="0"/>
                <wp:positionH relativeFrom="page">
                  <wp:posOffset>723900</wp:posOffset>
                </wp:positionH>
                <wp:positionV relativeFrom="paragraph">
                  <wp:posOffset>76835</wp:posOffset>
                </wp:positionV>
                <wp:extent cx="95885" cy="1828800"/>
                <wp:effectExtent l="0" t="0" r="0" b="0"/>
                <wp:wrapNone/>
                <wp:docPr id="4"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885" cy="1828800"/>
                        </a:xfrm>
                        <a:custGeom>
                          <a:avLst/>
                          <a:gdLst>
                            <a:gd name="T0" fmla="+- 0 1290 1140"/>
                            <a:gd name="T1" fmla="*/ T0 w 151"/>
                            <a:gd name="T2" fmla="+- 0 3001 121"/>
                            <a:gd name="T3" fmla="*/ 3001 h 2880"/>
                            <a:gd name="T4" fmla="+- 0 1232 1140"/>
                            <a:gd name="T5" fmla="*/ T4 w 151"/>
                            <a:gd name="T6" fmla="+- 0 2989 121"/>
                            <a:gd name="T7" fmla="*/ 2989 h 2880"/>
                            <a:gd name="T8" fmla="+- 0 1184 1140"/>
                            <a:gd name="T9" fmla="*/ T8 w 151"/>
                            <a:gd name="T10" fmla="+- 0 2957 121"/>
                            <a:gd name="T11" fmla="*/ 2957 h 2880"/>
                            <a:gd name="T12" fmla="+- 0 1152 1140"/>
                            <a:gd name="T13" fmla="*/ T12 w 151"/>
                            <a:gd name="T14" fmla="+- 0 2910 121"/>
                            <a:gd name="T15" fmla="*/ 2910 h 2880"/>
                            <a:gd name="T16" fmla="+- 0 1140 1140"/>
                            <a:gd name="T17" fmla="*/ T16 w 151"/>
                            <a:gd name="T18" fmla="+- 0 2851 121"/>
                            <a:gd name="T19" fmla="*/ 2851 h 2880"/>
                            <a:gd name="T20" fmla="+- 0 1140 1140"/>
                            <a:gd name="T21" fmla="*/ T20 w 151"/>
                            <a:gd name="T22" fmla="+- 0 271 121"/>
                            <a:gd name="T23" fmla="*/ 271 h 2880"/>
                            <a:gd name="T24" fmla="+- 0 1152 1140"/>
                            <a:gd name="T25" fmla="*/ T24 w 151"/>
                            <a:gd name="T26" fmla="+- 0 213 121"/>
                            <a:gd name="T27" fmla="*/ 213 h 2880"/>
                            <a:gd name="T28" fmla="+- 0 1184 1140"/>
                            <a:gd name="T29" fmla="*/ T28 w 151"/>
                            <a:gd name="T30" fmla="+- 0 165 121"/>
                            <a:gd name="T31" fmla="*/ 165 h 2880"/>
                            <a:gd name="T32" fmla="+- 0 1232 1140"/>
                            <a:gd name="T33" fmla="*/ T32 w 151"/>
                            <a:gd name="T34" fmla="+- 0 133 121"/>
                            <a:gd name="T35" fmla="*/ 133 h 2880"/>
                            <a:gd name="T36" fmla="+- 0 1290 1140"/>
                            <a:gd name="T37" fmla="*/ T36 w 151"/>
                            <a:gd name="T38" fmla="+- 0 121 121"/>
                            <a:gd name="T39" fmla="*/ 121 h 2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1" h="2880">
                              <a:moveTo>
                                <a:pt x="150" y="2880"/>
                              </a:moveTo>
                              <a:lnTo>
                                <a:pt x="92" y="2868"/>
                              </a:lnTo>
                              <a:lnTo>
                                <a:pt x="44" y="2836"/>
                              </a:lnTo>
                              <a:lnTo>
                                <a:pt x="12" y="2789"/>
                              </a:lnTo>
                              <a:lnTo>
                                <a:pt x="0" y="2730"/>
                              </a:lnTo>
                              <a:lnTo>
                                <a:pt x="0" y="150"/>
                              </a:lnTo>
                              <a:lnTo>
                                <a:pt x="12" y="92"/>
                              </a:lnTo>
                              <a:lnTo>
                                <a:pt x="44" y="44"/>
                              </a:lnTo>
                              <a:lnTo>
                                <a:pt x="92" y="12"/>
                              </a:lnTo>
                              <a:lnTo>
                                <a:pt x="15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6DCE701E" id="docshape5"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4.5pt,150.05pt,61.6pt,149.45pt,59.2pt,147.85pt,57.6pt,145.5pt,57pt,142.55pt,57pt,13.55pt,57.6pt,10.65pt,59.2pt,8.25pt,61.6pt,6.65pt,64.5pt,6.05pt" coordsize="151,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" filled="f" strokeweight=".5pt">
                <v:path arrowok="t" o:connecttype="custom" o:connectlocs="95250,1905635;58420,1898015;27940,1877695;7620,1847850;0,1810385;0,172085;7620,135255;27940,104775;58420,84455;95250,76835" o:connectangles="0,0,0,0,0,0,0,0,0,0"/>
                <w10:wrap anchorx="page"/>
              </v:polyline>
            </w:pict>
          </mc:Fallback>
        </mc:AlternateContent>
      </w:r>
      <w:r>
        <w:rPr>
          <w:noProof/>
        </w:rPr>
        <mc:AlternateContent>
          <mc:Choice Requires="wps">
            <w:drawing>
              <wp:anchor distT="0" distB="0" distL="114300" distR="114300" simplePos="0" relativeHeight="487541760" behindDoc="1" locked="0" layoutInCell="1" allowOverlap="1" wp14:anchorId="4B7CED4A" wp14:editId="0669D939">
                <wp:simplePos x="0" y="0"/>
                <wp:positionH relativeFrom="page">
                  <wp:posOffset>6743700</wp:posOffset>
                </wp:positionH>
                <wp:positionV relativeFrom="paragraph">
                  <wp:posOffset>76835</wp:posOffset>
                </wp:positionV>
                <wp:extent cx="95250" cy="1828800"/>
                <wp:effectExtent l="0" t="0" r="0" b="0"/>
                <wp:wrapNone/>
                <wp:docPr id="3"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1828800"/>
                        </a:xfrm>
                        <a:custGeom>
                          <a:avLst/>
                          <a:gdLst>
                            <a:gd name="T0" fmla="+- 0 10620 10620"/>
                            <a:gd name="T1" fmla="*/ T0 w 150"/>
                            <a:gd name="T2" fmla="+- 0 121 121"/>
                            <a:gd name="T3" fmla="*/ 121 h 2880"/>
                            <a:gd name="T4" fmla="+- 0 10678 10620"/>
                            <a:gd name="T5" fmla="*/ T4 w 150"/>
                            <a:gd name="T6" fmla="+- 0 133 121"/>
                            <a:gd name="T7" fmla="*/ 133 h 2880"/>
                            <a:gd name="T8" fmla="+- 0 10726 10620"/>
                            <a:gd name="T9" fmla="*/ T8 w 150"/>
                            <a:gd name="T10" fmla="+- 0 165 121"/>
                            <a:gd name="T11" fmla="*/ 165 h 2880"/>
                            <a:gd name="T12" fmla="+- 0 10758 10620"/>
                            <a:gd name="T13" fmla="*/ T12 w 150"/>
                            <a:gd name="T14" fmla="+- 0 213 121"/>
                            <a:gd name="T15" fmla="*/ 213 h 2880"/>
                            <a:gd name="T16" fmla="+- 0 10770 10620"/>
                            <a:gd name="T17" fmla="*/ T16 w 150"/>
                            <a:gd name="T18" fmla="+- 0 271 121"/>
                            <a:gd name="T19" fmla="*/ 271 h 2880"/>
                            <a:gd name="T20" fmla="+- 0 10770 10620"/>
                            <a:gd name="T21" fmla="*/ T20 w 150"/>
                            <a:gd name="T22" fmla="+- 0 2851 121"/>
                            <a:gd name="T23" fmla="*/ 2851 h 2880"/>
                            <a:gd name="T24" fmla="+- 0 10758 10620"/>
                            <a:gd name="T25" fmla="*/ T24 w 150"/>
                            <a:gd name="T26" fmla="+- 0 2910 121"/>
                            <a:gd name="T27" fmla="*/ 2910 h 2880"/>
                            <a:gd name="T28" fmla="+- 0 10726 10620"/>
                            <a:gd name="T29" fmla="*/ T28 w 150"/>
                            <a:gd name="T30" fmla="+- 0 2957 121"/>
                            <a:gd name="T31" fmla="*/ 2957 h 2880"/>
                            <a:gd name="T32" fmla="+- 0 10678 10620"/>
                            <a:gd name="T33" fmla="*/ T32 w 150"/>
                            <a:gd name="T34" fmla="+- 0 2989 121"/>
                            <a:gd name="T35" fmla="*/ 2989 h 2880"/>
                            <a:gd name="T36" fmla="+- 0 10620 10620"/>
                            <a:gd name="T37" fmla="*/ T36 w 150"/>
                            <a:gd name="T38" fmla="+- 0 3001 121"/>
                            <a:gd name="T39" fmla="*/ 3001 h 2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0" h="2880">
                              <a:moveTo>
                                <a:pt x="0" y="0"/>
                              </a:moveTo>
                              <a:lnTo>
                                <a:pt x="58" y="12"/>
                              </a:lnTo>
                              <a:lnTo>
                                <a:pt x="106" y="44"/>
                              </a:lnTo>
                              <a:lnTo>
                                <a:pt x="138" y="92"/>
                              </a:lnTo>
                              <a:lnTo>
                                <a:pt x="150" y="150"/>
                              </a:lnTo>
                              <a:lnTo>
                                <a:pt x="150" y="2730"/>
                              </a:lnTo>
                              <a:lnTo>
                                <a:pt x="138" y="2789"/>
                              </a:lnTo>
                              <a:lnTo>
                                <a:pt x="106" y="2836"/>
                              </a:lnTo>
                              <a:lnTo>
                                <a:pt x="58" y="2868"/>
                              </a:lnTo>
                              <a:lnTo>
                                <a:pt x="0" y="288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20037FBB" id="docshape6" o:spid="_x0000_s1026" style="position:absolute;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31pt,6.05pt,533.9pt,6.65pt,536.3pt,8.25pt,537.9pt,10.65pt,538.5pt,13.55pt,538.5pt,142.55pt,537.9pt,145.5pt,536.3pt,147.85pt,533.9pt,149.45pt,531pt,150.05pt" coordsize="15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" filled="f" strokeweight=".5pt">
                <v:path arrowok="t" o:connecttype="custom" o:connectlocs="0,76835;36830,84455;67310,104775;87630,135255;95250,172085;95250,1810385;87630,1847850;67310,1877695;36830,1898015;0,1905635" o:connectangles="0,0,0,0,0,0,0,0,0,0"/>
                <w10:wrap anchorx="page"/>
              </v:polyline>
            </w:pict>
          </mc:Fallback>
        </mc:AlternateContent>
      </w:r>
      <w:r>
        <w:rPr>
          <w:rFonts w:ascii="MS Gothic" w:eastAsia="MS Gothic" w:hAnsi="MS Gothic"/>
        </w:rPr>
        <w:t>≪</w:t>
      </w:r>
      <w:r>
        <w:t>Guide</w:t>
      </w:r>
      <w:r>
        <w:rPr>
          <w:spacing w:val="-5"/>
        </w:rPr>
        <w:t xml:space="preserve"> </w:t>
      </w:r>
      <w:r>
        <w:t>for</w:t>
      </w:r>
      <w:r>
        <w:rPr>
          <w:spacing w:val="-2"/>
        </w:rPr>
        <w:t xml:space="preserve"> </w:t>
      </w:r>
      <w:r>
        <w:t>Creating</w:t>
      </w:r>
      <w:r>
        <w:rPr>
          <w:spacing w:val="-5"/>
        </w:rPr>
        <w:t xml:space="preserve"> </w:t>
      </w:r>
      <w:r>
        <w:t>a</w:t>
      </w:r>
      <w:r>
        <w:rPr>
          <w:spacing w:val="-2"/>
        </w:rPr>
        <w:t xml:space="preserve"> </w:t>
      </w:r>
      <w:r>
        <w:t>Field</w:t>
      </w:r>
      <w:r>
        <w:rPr>
          <w:spacing w:val="-2"/>
        </w:rPr>
        <w:t xml:space="preserve"> </w:t>
      </w:r>
      <w:r>
        <w:t>of</w:t>
      </w:r>
      <w:r>
        <w:rPr>
          <w:spacing w:val="-3"/>
        </w:rPr>
        <w:t xml:space="preserve"> </w:t>
      </w:r>
      <w:r>
        <w:t>Study</w:t>
      </w:r>
      <w:r>
        <w:rPr>
          <w:spacing w:val="-4"/>
        </w:rPr>
        <w:t xml:space="preserve"> </w:t>
      </w:r>
      <w:r>
        <w:t>and</w:t>
      </w:r>
      <w:r>
        <w:rPr>
          <w:spacing w:val="-3"/>
        </w:rPr>
        <w:t xml:space="preserve"> </w:t>
      </w:r>
      <w:r>
        <w:t>Research</w:t>
      </w:r>
      <w:r>
        <w:rPr>
          <w:spacing w:val="-2"/>
        </w:rPr>
        <w:t xml:space="preserve"> </w:t>
      </w:r>
      <w:r>
        <w:t>Plan</w:t>
      </w:r>
      <w:r>
        <w:rPr>
          <w:spacing w:val="-4"/>
        </w:rPr>
        <w:t xml:space="preserve"> </w:t>
      </w:r>
      <w:r>
        <w:t>Sheet</w:t>
      </w:r>
      <w:r>
        <w:rPr>
          <w:rFonts w:ascii="MS Gothic" w:eastAsia="MS Gothic" w:hAnsi="MS Gothic"/>
          <w:spacing w:val="-2"/>
        </w:rPr>
        <w:t>/</w:t>
      </w:r>
      <w:proofErr w:type="spellStart"/>
      <w:r>
        <w:rPr>
          <w:rFonts w:ascii="MS Gothic" w:eastAsia="MS Gothic" w:hAnsi="MS Gothic"/>
          <w:spacing w:val="-2"/>
        </w:rPr>
        <w:t>作成要領</w:t>
      </w:r>
      <w:proofErr w:type="spellEnd"/>
      <w:r>
        <w:rPr>
          <w:rFonts w:ascii="MS Gothic" w:eastAsia="MS Gothic" w:hAnsi="MS Gothic"/>
          <w:spacing w:val="-2"/>
        </w:rPr>
        <w:t>≫</w:t>
      </w:r>
    </w:p>
    <w:p w14:paraId="4AA915F1" w14:textId="7CA4C019" w:rsidR="009D3936" w:rsidRDefault="00A33941">
      <w:pPr>
        <w:pStyle w:val="ListParagraph"/>
        <w:numPr>
          <w:ilvl w:val="0"/>
          <w:numId w:val="2"/>
        </w:numPr>
        <w:tabs>
          <w:tab w:val="left" w:pos="548"/>
        </w:tabs>
        <w:spacing w:before="53" w:line="319" w:lineRule="auto"/>
        <w:ind w:right="223"/>
        <w:jc w:val="both"/>
        <w:rPr>
          <w:sz w:val="17"/>
        </w:rPr>
      </w:pPr>
      <w:r>
        <w:rPr>
          <w:sz w:val="17"/>
        </w:rPr>
        <w:t>As this sheet is one of the most important references for selection and university placement, outline your field of study and specify your research theme and plan in line with the following items 1 and 2. If plagiarism or fraud is discovered after selectio</w:t>
      </w:r>
      <w:r>
        <w:rPr>
          <w:sz w:val="17"/>
        </w:rPr>
        <w:t xml:space="preserve">n, the selection will be </w:t>
      </w:r>
      <w:r w:rsidR="00DA6CF8">
        <w:rPr>
          <w:sz w:val="17"/>
        </w:rPr>
        <w:t xml:space="preserve">canceled </w:t>
      </w:r>
      <w:r>
        <w:rPr>
          <w:sz w:val="17"/>
        </w:rPr>
        <w:t>retroactively.</w:t>
      </w:r>
    </w:p>
    <w:p w14:paraId="53BB9637" w14:textId="77777777" w:rsidR="009D3936" w:rsidRDefault="00A33941">
      <w:pPr>
        <w:spacing w:line="307" w:lineRule="auto"/>
        <w:ind w:left="547" w:right="222"/>
        <w:rPr>
          <w:rFonts w:ascii="MS Gothic" w:eastAsia="MS Gothic"/>
          <w:sz w:val="16"/>
          <w:lang w:eastAsia="ja-JP"/>
        </w:rPr>
      </w:pPr>
      <w:r>
        <w:rPr>
          <w:rFonts w:ascii="MS Gothic" w:eastAsia="MS Gothic"/>
          <w:spacing w:val="-3"/>
          <w:sz w:val="16"/>
          <w:lang w:eastAsia="ja-JP"/>
        </w:rPr>
        <w:t>本様式は選考及び大学配置の重要な参考となるので、下記の項目</w:t>
      </w:r>
      <w:r>
        <w:rPr>
          <w:rFonts w:ascii="MS Gothic" w:eastAsia="MS Gothic"/>
          <w:spacing w:val="-3"/>
          <w:sz w:val="16"/>
          <w:lang w:eastAsia="ja-JP"/>
        </w:rPr>
        <w:t xml:space="preserve"> </w:t>
      </w:r>
      <w:r>
        <w:rPr>
          <w:rFonts w:ascii="MS Gothic" w:eastAsia="MS Gothic"/>
          <w:spacing w:val="-2"/>
          <w:sz w:val="16"/>
          <w:lang w:eastAsia="ja-JP"/>
        </w:rPr>
        <w:t>1</w:t>
      </w:r>
      <w:r>
        <w:rPr>
          <w:rFonts w:ascii="MS Gothic" w:eastAsia="MS Gothic"/>
          <w:spacing w:val="-16"/>
          <w:sz w:val="16"/>
          <w:lang w:eastAsia="ja-JP"/>
        </w:rPr>
        <w:t xml:space="preserve"> </w:t>
      </w:r>
      <w:r>
        <w:rPr>
          <w:rFonts w:ascii="MS Gothic" w:eastAsia="MS Gothic"/>
          <w:spacing w:val="-16"/>
          <w:sz w:val="16"/>
          <w:lang w:eastAsia="ja-JP"/>
        </w:rPr>
        <w:t>及び</w:t>
      </w:r>
      <w:r>
        <w:rPr>
          <w:rFonts w:ascii="MS Gothic" w:eastAsia="MS Gothic"/>
          <w:spacing w:val="-16"/>
          <w:sz w:val="16"/>
          <w:lang w:eastAsia="ja-JP"/>
        </w:rPr>
        <w:t xml:space="preserve"> </w:t>
      </w:r>
      <w:r>
        <w:rPr>
          <w:rFonts w:ascii="MS Gothic" w:eastAsia="MS Gothic"/>
          <w:spacing w:val="-2"/>
          <w:sz w:val="16"/>
          <w:lang w:eastAsia="ja-JP"/>
        </w:rPr>
        <w:t>2</w:t>
      </w:r>
      <w:r>
        <w:rPr>
          <w:rFonts w:ascii="MS Gothic" w:eastAsia="MS Gothic"/>
          <w:spacing w:val="-7"/>
          <w:sz w:val="16"/>
          <w:lang w:eastAsia="ja-JP"/>
        </w:rPr>
        <w:t xml:space="preserve"> </w:t>
      </w:r>
      <w:r>
        <w:rPr>
          <w:rFonts w:ascii="MS Gothic" w:eastAsia="MS Gothic"/>
          <w:spacing w:val="-7"/>
          <w:sz w:val="16"/>
          <w:lang w:eastAsia="ja-JP"/>
        </w:rPr>
        <w:t>に沿って専攻分野の概要及び研究計画の詳細を具体的</w:t>
      </w:r>
      <w:r>
        <w:rPr>
          <w:rFonts w:ascii="MS Gothic" w:eastAsia="MS Gothic"/>
          <w:spacing w:val="-2"/>
          <w:sz w:val="16"/>
          <w:lang w:eastAsia="ja-JP"/>
        </w:rPr>
        <w:t>に記入すること。なお、採用後に不正、盗用等が判明した場合は遡って採用を取り消す。</w:t>
      </w:r>
    </w:p>
    <w:p w14:paraId="5E7EA9C0" w14:textId="77777777" w:rsidR="009D3936" w:rsidRDefault="00A33941">
      <w:pPr>
        <w:pStyle w:val="ListParagraph"/>
        <w:numPr>
          <w:ilvl w:val="0"/>
          <w:numId w:val="2"/>
        </w:numPr>
        <w:tabs>
          <w:tab w:val="left" w:pos="548"/>
        </w:tabs>
        <w:rPr>
          <w:sz w:val="16"/>
        </w:rPr>
      </w:pPr>
      <w:r>
        <w:rPr>
          <w:sz w:val="17"/>
        </w:rPr>
        <w:t>This</w:t>
      </w:r>
      <w:r>
        <w:rPr>
          <w:spacing w:val="-8"/>
          <w:sz w:val="17"/>
        </w:rPr>
        <w:t xml:space="preserve"> </w:t>
      </w:r>
      <w:r>
        <w:rPr>
          <w:sz w:val="17"/>
        </w:rPr>
        <w:t>sheet</w:t>
      </w:r>
      <w:r>
        <w:rPr>
          <w:spacing w:val="-2"/>
          <w:sz w:val="17"/>
        </w:rPr>
        <w:t xml:space="preserve"> </w:t>
      </w:r>
      <w:r>
        <w:rPr>
          <w:sz w:val="17"/>
        </w:rPr>
        <w:t>must</w:t>
      </w:r>
      <w:r>
        <w:rPr>
          <w:spacing w:val="-6"/>
          <w:sz w:val="17"/>
        </w:rPr>
        <w:t xml:space="preserve"> </w:t>
      </w:r>
      <w:r>
        <w:rPr>
          <w:sz w:val="17"/>
        </w:rPr>
        <w:t>be</w:t>
      </w:r>
      <w:r>
        <w:rPr>
          <w:spacing w:val="-2"/>
          <w:sz w:val="17"/>
        </w:rPr>
        <w:t xml:space="preserve"> </w:t>
      </w:r>
      <w:r>
        <w:rPr>
          <w:sz w:val="17"/>
        </w:rPr>
        <w:t>typewritten</w:t>
      </w:r>
      <w:r>
        <w:rPr>
          <w:spacing w:val="-5"/>
          <w:sz w:val="17"/>
        </w:rPr>
        <w:t xml:space="preserve"> </w:t>
      </w:r>
      <w:r>
        <w:rPr>
          <w:sz w:val="17"/>
        </w:rPr>
        <w:t>or</w:t>
      </w:r>
      <w:r>
        <w:rPr>
          <w:spacing w:val="-2"/>
          <w:sz w:val="17"/>
        </w:rPr>
        <w:t xml:space="preserve"> </w:t>
      </w:r>
      <w:r>
        <w:rPr>
          <w:sz w:val="17"/>
        </w:rPr>
        <w:t>written</w:t>
      </w:r>
      <w:r>
        <w:rPr>
          <w:spacing w:val="1"/>
          <w:sz w:val="17"/>
        </w:rPr>
        <w:t xml:space="preserve"> </w:t>
      </w:r>
      <w:r>
        <w:rPr>
          <w:sz w:val="17"/>
        </w:rPr>
        <w:t>in</w:t>
      </w:r>
      <w:r>
        <w:rPr>
          <w:spacing w:val="-4"/>
          <w:sz w:val="17"/>
        </w:rPr>
        <w:t xml:space="preserve"> </w:t>
      </w:r>
      <w:r>
        <w:rPr>
          <w:sz w:val="17"/>
        </w:rPr>
        <w:t>block</w:t>
      </w:r>
      <w:r>
        <w:rPr>
          <w:spacing w:val="-3"/>
          <w:sz w:val="17"/>
        </w:rPr>
        <w:t xml:space="preserve"> </w:t>
      </w:r>
      <w:r>
        <w:rPr>
          <w:sz w:val="17"/>
        </w:rPr>
        <w:t>letters.</w:t>
      </w:r>
      <w:r>
        <w:rPr>
          <w:spacing w:val="-5"/>
          <w:sz w:val="17"/>
        </w:rPr>
        <w:t xml:space="preserve"> </w:t>
      </w:r>
      <w:r>
        <w:rPr>
          <w:sz w:val="17"/>
        </w:rPr>
        <w:t>If</w:t>
      </w:r>
      <w:r>
        <w:rPr>
          <w:spacing w:val="-5"/>
          <w:sz w:val="17"/>
        </w:rPr>
        <w:t xml:space="preserve"> </w:t>
      </w:r>
      <w:r>
        <w:rPr>
          <w:sz w:val="17"/>
        </w:rPr>
        <w:t>possible,</w:t>
      </w:r>
      <w:r>
        <w:rPr>
          <w:spacing w:val="-2"/>
          <w:sz w:val="17"/>
        </w:rPr>
        <w:t xml:space="preserve"> </w:t>
      </w:r>
      <w:r>
        <w:rPr>
          <w:sz w:val="17"/>
        </w:rPr>
        <w:t>please</w:t>
      </w:r>
      <w:r>
        <w:rPr>
          <w:spacing w:val="-3"/>
          <w:sz w:val="17"/>
        </w:rPr>
        <w:t xml:space="preserve"> </w:t>
      </w:r>
      <w:r>
        <w:rPr>
          <w:sz w:val="17"/>
        </w:rPr>
        <w:t>write</w:t>
      </w:r>
      <w:r>
        <w:rPr>
          <w:spacing w:val="-2"/>
          <w:sz w:val="17"/>
        </w:rPr>
        <w:t xml:space="preserve"> </w:t>
      </w:r>
      <w:r>
        <w:rPr>
          <w:sz w:val="17"/>
        </w:rPr>
        <w:t>in</w:t>
      </w:r>
      <w:r>
        <w:rPr>
          <w:spacing w:val="-4"/>
          <w:sz w:val="17"/>
        </w:rPr>
        <w:t xml:space="preserve"> </w:t>
      </w:r>
      <w:r>
        <w:rPr>
          <w:spacing w:val="-2"/>
          <w:sz w:val="17"/>
        </w:rPr>
        <w:t>Japanese.</w:t>
      </w:r>
    </w:p>
    <w:p w14:paraId="3C430890" w14:textId="77777777" w:rsidR="009D3936" w:rsidRDefault="00A33941">
      <w:pPr>
        <w:spacing w:before="49"/>
        <w:ind w:left="547"/>
        <w:rPr>
          <w:rFonts w:ascii="MS Gothic" w:eastAsia="MS Gothic"/>
          <w:sz w:val="17"/>
          <w:lang w:eastAsia="ja-JP"/>
        </w:rPr>
      </w:pPr>
      <w:r>
        <w:rPr>
          <w:rFonts w:ascii="MS Gothic" w:eastAsia="MS Gothic"/>
          <w:spacing w:val="-2"/>
          <w:sz w:val="16"/>
          <w:lang w:eastAsia="ja-JP"/>
        </w:rPr>
        <w:t>記入はタイプ又は楷書によるものとする。相当の</w:t>
      </w:r>
      <w:r>
        <w:rPr>
          <w:rFonts w:ascii="MS Gothic" w:eastAsia="MS Gothic"/>
          <w:spacing w:val="-3"/>
          <w:sz w:val="17"/>
          <w:lang w:eastAsia="ja-JP"/>
        </w:rPr>
        <w:t>日本語能力を有する者は日本語により記入すること。</w:t>
      </w:r>
    </w:p>
    <w:p w14:paraId="72AC3FAC" w14:textId="77777777" w:rsidR="009D3936" w:rsidRDefault="00A33941">
      <w:pPr>
        <w:pStyle w:val="ListParagraph"/>
        <w:numPr>
          <w:ilvl w:val="0"/>
          <w:numId w:val="2"/>
        </w:numPr>
        <w:tabs>
          <w:tab w:val="left" w:pos="548"/>
        </w:tabs>
        <w:spacing w:before="55" w:line="319" w:lineRule="auto"/>
        <w:ind w:right="222"/>
        <w:jc w:val="both"/>
        <w:rPr>
          <w:sz w:val="17"/>
        </w:rPr>
      </w:pPr>
      <w:r>
        <w:rPr>
          <w:sz w:val="17"/>
        </w:rPr>
        <w:t>This sheet must be created within two pages. Additional materials may be attached if necessary. Both a single-side and dual-side printing will be acceptable.</w:t>
      </w:r>
    </w:p>
    <w:p w14:paraId="55138EA3" w14:textId="77777777" w:rsidR="009D3936" w:rsidRDefault="00A33941">
      <w:pPr>
        <w:spacing w:line="205" w:lineRule="exact"/>
        <w:ind w:left="547"/>
        <w:rPr>
          <w:rFonts w:ascii="MS Gothic" w:eastAsia="MS Gothic"/>
          <w:sz w:val="16"/>
          <w:lang w:eastAsia="ja-JP"/>
        </w:rPr>
      </w:pPr>
      <w:r>
        <w:rPr>
          <w:rFonts w:ascii="MS Gothic" w:eastAsia="MS Gothic"/>
          <w:spacing w:val="-2"/>
          <w:sz w:val="17"/>
          <w:lang w:eastAsia="ja-JP"/>
        </w:rPr>
        <w:t>本様式は２ページ以内で作成すること。ただし</w:t>
      </w:r>
      <w:r>
        <w:rPr>
          <w:rFonts w:ascii="MS Gothic" w:eastAsia="MS Gothic"/>
          <w:spacing w:val="-3"/>
          <w:sz w:val="16"/>
          <w:lang w:eastAsia="ja-JP"/>
        </w:rPr>
        <w:t>必要な場合は別紙を付してもよい。印刷は片面印刷、両面印刷のどちらも可。</w:t>
      </w:r>
    </w:p>
    <w:p w14:paraId="6A53E572" w14:textId="77777777" w:rsidR="009D3936" w:rsidRDefault="009D3936">
      <w:pPr>
        <w:pStyle w:val="BodyText"/>
        <w:rPr>
          <w:rFonts w:ascii="MS Gothic"/>
          <w:sz w:val="20"/>
          <w:lang w:eastAsia="ja-JP"/>
        </w:rPr>
      </w:pPr>
    </w:p>
    <w:p w14:paraId="2F962546" w14:textId="2B8EC043" w:rsidR="009D3936" w:rsidRDefault="003427E8">
      <w:pPr>
        <w:pStyle w:val="BodyText"/>
        <w:spacing w:before="3"/>
        <w:rPr>
          <w:rFonts w:ascii="MS Gothic"/>
          <w:sz w:val="20"/>
          <w:lang w:eastAsia="ja-JP"/>
        </w:rPr>
      </w:pPr>
      <w:r>
        <w:rPr>
          <w:noProof/>
        </w:rPr>
        <mc:AlternateContent>
          <mc:Choice Requires="wps">
            <w:drawing>
              <wp:anchor distT="0" distB="0" distL="0" distR="0" simplePos="0" relativeHeight="487589376" behindDoc="1" locked="0" layoutInCell="1" allowOverlap="1" wp14:anchorId="12A8151D" wp14:editId="5A0FCF40">
                <wp:simplePos x="0" y="0"/>
                <wp:positionH relativeFrom="page">
                  <wp:posOffset>719455</wp:posOffset>
                </wp:positionH>
                <wp:positionV relativeFrom="paragraph">
                  <wp:posOffset>183515</wp:posOffset>
                </wp:positionV>
                <wp:extent cx="6122035" cy="172720"/>
                <wp:effectExtent l="0" t="0" r="0" b="0"/>
                <wp:wrapTopAndBottom/>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1727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D89309" w14:textId="77777777" w:rsidR="009D3936" w:rsidRDefault="00A33941">
                            <w:pPr>
                              <w:spacing w:before="10"/>
                              <w:ind w:left="103"/>
                              <w:rPr>
                                <w:rFonts w:ascii="MS Gothic" w:eastAsia="MS Gothic"/>
                                <w:sz w:val="18"/>
                              </w:rPr>
                            </w:pPr>
                            <w:r>
                              <w:rPr>
                                <w:sz w:val="20"/>
                              </w:rPr>
                              <w:t>1</w:t>
                            </w:r>
                            <w:r>
                              <w:rPr>
                                <w:spacing w:val="-2"/>
                                <w:sz w:val="20"/>
                              </w:rPr>
                              <w:t xml:space="preserve">. </w:t>
                            </w:r>
                            <w:r>
                              <w:rPr>
                                <w:sz w:val="20"/>
                              </w:rPr>
                              <w:t>Past</w:t>
                            </w:r>
                            <w:r>
                              <w:rPr>
                                <w:spacing w:val="-4"/>
                                <w:sz w:val="20"/>
                              </w:rPr>
                              <w:t xml:space="preserve"> </w:t>
                            </w:r>
                            <w:r>
                              <w:rPr>
                                <w:sz w:val="20"/>
                              </w:rPr>
                              <w:t>and</w:t>
                            </w:r>
                            <w:r>
                              <w:rPr>
                                <w:spacing w:val="-3"/>
                                <w:sz w:val="20"/>
                              </w:rPr>
                              <w:t xml:space="preserve"> </w:t>
                            </w:r>
                            <w:r>
                              <w:rPr>
                                <w:sz w:val="20"/>
                              </w:rPr>
                              <w:t>present</w:t>
                            </w:r>
                            <w:r>
                              <w:rPr>
                                <w:spacing w:val="-5"/>
                                <w:sz w:val="20"/>
                              </w:rPr>
                              <w:t xml:space="preserve"> </w:t>
                            </w:r>
                            <w:r>
                              <w:rPr>
                                <w:sz w:val="20"/>
                              </w:rPr>
                              <w:t>field</w:t>
                            </w:r>
                            <w:r>
                              <w:rPr>
                                <w:spacing w:val="-2"/>
                                <w:sz w:val="20"/>
                              </w:rPr>
                              <w:t xml:space="preserve"> </w:t>
                            </w:r>
                            <w:r>
                              <w:rPr>
                                <w:sz w:val="20"/>
                              </w:rPr>
                              <w:t>of</w:t>
                            </w:r>
                            <w:r>
                              <w:rPr>
                                <w:spacing w:val="-4"/>
                                <w:sz w:val="20"/>
                              </w:rPr>
                              <w:t xml:space="preserve"> </w:t>
                            </w:r>
                            <w:proofErr w:type="spellStart"/>
                            <w:r>
                              <w:rPr>
                                <w:sz w:val="20"/>
                              </w:rPr>
                              <w:t>study</w:t>
                            </w:r>
                            <w:r>
                              <w:rPr>
                                <w:rFonts w:ascii="MS Gothic" w:eastAsia="MS Gothic"/>
                                <w:sz w:val="18"/>
                              </w:rPr>
                              <w:t>（これまでの専攻分野</w:t>
                            </w:r>
                            <w:proofErr w:type="spellEnd"/>
                            <w:r>
                              <w:rPr>
                                <w:rFonts w:ascii="MS Gothic" w:eastAsia="MS Gothic"/>
                                <w:spacing w:val="-10"/>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A8151D" id="_x0000_t202" coordsize="21600,21600" o:spt="202" path="m,l,21600r21600,l21600,xe">
                <v:stroke joinstyle="miter"/>
                <v:path gradientshapeok="t" o:connecttype="rect"/>
              </v:shapetype>
              <v:shape id="docshape7" o:spid="_x0000_s1026" type="#_x0000_t202" style="position:absolute;margin-left:56.65pt;margin-top:14.45pt;width:482.05pt;height:13.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" filled="f" strokeweight=".48pt">
                <v:textbox inset="0,0,0,0">
                  <w:txbxContent>
                    <w:p w14:paraId="1FD89309" w14:textId="77777777" w:rsidR="009D3936" w:rsidRDefault="00000000">
                      <w:pPr>
                        <w:spacing w:before="10"/>
                        <w:ind w:left="103"/>
                        <w:rPr>
                          <w:rFonts w:ascii="MS Gothic" w:eastAsia="MS Gothic"/>
                          <w:sz w:val="18"/>
                        </w:rPr>
                      </w:pPr>
                      <w:r>
                        <w:rPr>
                          <w:sz w:val="20"/>
                        </w:rPr>
                        <w:t>1</w:t>
                      </w:r>
                      <w:r>
                        <w:rPr>
                          <w:spacing w:val="-2"/>
                          <w:sz w:val="20"/>
                        </w:rPr>
                        <w:t xml:space="preserve">. </w:t>
                      </w:r>
                      <w:r>
                        <w:rPr>
                          <w:sz w:val="20"/>
                        </w:rPr>
                        <w:t>Past</w:t>
                      </w:r>
                      <w:r>
                        <w:rPr>
                          <w:spacing w:val="-4"/>
                          <w:sz w:val="20"/>
                        </w:rPr>
                        <w:t xml:space="preserve"> </w:t>
                      </w:r>
                      <w:r>
                        <w:rPr>
                          <w:sz w:val="20"/>
                        </w:rPr>
                        <w:t>and</w:t>
                      </w:r>
                      <w:r>
                        <w:rPr>
                          <w:spacing w:val="-3"/>
                          <w:sz w:val="20"/>
                        </w:rPr>
                        <w:t xml:space="preserve"> </w:t>
                      </w:r>
                      <w:r>
                        <w:rPr>
                          <w:sz w:val="20"/>
                        </w:rPr>
                        <w:t>present</w:t>
                      </w:r>
                      <w:r>
                        <w:rPr>
                          <w:spacing w:val="-5"/>
                          <w:sz w:val="20"/>
                        </w:rPr>
                        <w:t xml:space="preserve"> </w:t>
                      </w:r>
                      <w:r>
                        <w:rPr>
                          <w:sz w:val="20"/>
                        </w:rPr>
                        <w:t>field</w:t>
                      </w:r>
                      <w:r>
                        <w:rPr>
                          <w:spacing w:val="-2"/>
                          <w:sz w:val="20"/>
                        </w:rPr>
                        <w:t xml:space="preserve"> </w:t>
                      </w:r>
                      <w:r>
                        <w:rPr>
                          <w:sz w:val="20"/>
                        </w:rPr>
                        <w:t>of</w:t>
                      </w:r>
                      <w:r>
                        <w:rPr>
                          <w:spacing w:val="-4"/>
                          <w:sz w:val="20"/>
                        </w:rPr>
                        <w:t xml:space="preserve"> </w:t>
                      </w:r>
                      <w:proofErr w:type="spellStart"/>
                      <w:r>
                        <w:rPr>
                          <w:sz w:val="20"/>
                        </w:rPr>
                        <w:t>study</w:t>
                      </w:r>
                      <w:r>
                        <w:rPr>
                          <w:rFonts w:ascii="MS Gothic" w:eastAsia="MS Gothic"/>
                          <w:sz w:val="18"/>
                        </w:rPr>
                        <w:t>（これまでの専攻分野</w:t>
                      </w:r>
                      <w:proofErr w:type="spellEnd"/>
                      <w:r>
                        <w:rPr>
                          <w:rFonts w:ascii="MS Gothic" w:eastAsia="MS Gothic"/>
                          <w:spacing w:val="-10"/>
                          <w:sz w:val="18"/>
                        </w:rPr>
                        <w:t>）</w:t>
                      </w:r>
                    </w:p>
                  </w:txbxContent>
                </v:textbox>
                <w10:wrap type="topAndBottom" anchorx="page"/>
              </v:shape>
            </w:pict>
          </mc:Fallback>
        </mc:AlternateContent>
      </w:r>
    </w:p>
    <w:p w14:paraId="0E3A50AC" w14:textId="32DD9B41" w:rsidR="00DD600A" w:rsidRDefault="00E93F18" w:rsidP="003427E8">
      <w:pPr>
        <w:pStyle w:val="BodyText"/>
        <w:jc w:val="both"/>
        <w:rPr>
          <w:sz w:val="20"/>
        </w:rPr>
      </w:pPr>
      <w:r>
        <w:rPr>
          <w:sz w:val="20"/>
        </w:rPr>
        <w:t xml:space="preserve">My past research study was based on the reutilization of fish processing wastes into high-value products by using fermentation technology.  Thus, the study aimed at determining the fertilizing and immune-stimulating efficiency of biodegraded fish processing wastes as bio-fertilizers in aquaculture. </w:t>
      </w:r>
      <w:r w:rsidR="003427E8" w:rsidRPr="00A33941">
        <w:rPr>
          <w:sz w:val="20"/>
        </w:rPr>
        <w:t xml:space="preserve">Fish processing wastes, including heads, viscera, fins, bones, </w:t>
      </w:r>
      <w:proofErr w:type="gramStart"/>
      <w:r w:rsidR="003427E8" w:rsidRPr="00A33941">
        <w:rPr>
          <w:sz w:val="20"/>
        </w:rPr>
        <w:t xml:space="preserve">skin, and </w:t>
      </w:r>
      <w:ins w:id="0" w:author="Allen Malibate" w:date="2023-05-22T08:33:00Z">
        <w:r w:rsidR="00A33941">
          <w:rPr>
            <w:sz w:val="20"/>
          </w:rPr>
          <w:t>s</w:t>
        </w:r>
      </w:ins>
      <w:del w:id="1" w:author="Allen Malibate" w:date="2023-05-22T08:33:00Z">
        <w:r w:rsidR="003427E8" w:rsidRPr="00A33941" w:rsidDel="00A33941">
          <w:rPr>
            <w:sz w:val="20"/>
          </w:rPr>
          <w:delText>s</w:delText>
        </w:r>
      </w:del>
      <w:r w:rsidR="003427E8" w:rsidRPr="00A33941">
        <w:rPr>
          <w:sz w:val="20"/>
        </w:rPr>
        <w:t>cal</w:t>
      </w:r>
      <w:bookmarkStart w:id="2" w:name="_GoBack"/>
      <w:bookmarkEnd w:id="2"/>
      <w:r w:rsidR="003427E8" w:rsidRPr="00A33941">
        <w:rPr>
          <w:sz w:val="20"/>
        </w:rPr>
        <w:t>es, were</w:t>
      </w:r>
      <w:proofErr w:type="gramEnd"/>
      <w:r w:rsidR="003427E8" w:rsidRPr="00A33941">
        <w:rPr>
          <w:sz w:val="20"/>
        </w:rPr>
        <w:t xml:space="preserve"> collected from the </w:t>
      </w:r>
      <w:proofErr w:type="spellStart"/>
      <w:r w:rsidR="003427E8" w:rsidRPr="00A33941">
        <w:rPr>
          <w:sz w:val="20"/>
        </w:rPr>
        <w:t>Kunduchi</w:t>
      </w:r>
      <w:proofErr w:type="spellEnd"/>
      <w:r w:rsidR="003427E8" w:rsidRPr="00A33941">
        <w:rPr>
          <w:sz w:val="20"/>
        </w:rPr>
        <w:t xml:space="preserve"> fish market, dried under a shed for five days, ground, and fermented using </w:t>
      </w:r>
      <w:r>
        <w:rPr>
          <w:sz w:val="20"/>
        </w:rPr>
        <w:t xml:space="preserve">a typical useful </w:t>
      </w:r>
      <w:r w:rsidRPr="00E93F18">
        <w:rPr>
          <w:sz w:val="20"/>
        </w:rPr>
        <w:t>bacterium</w:t>
      </w:r>
      <w:r w:rsidR="003427E8" w:rsidRPr="00A33941">
        <w:rPr>
          <w:sz w:val="20"/>
        </w:rPr>
        <w:t xml:space="preserve"> </w:t>
      </w:r>
      <w:r w:rsidR="003427E8" w:rsidRPr="00A33941">
        <w:rPr>
          <w:i/>
          <w:iCs/>
          <w:sz w:val="20"/>
        </w:rPr>
        <w:t xml:space="preserve">Bacillus </w:t>
      </w:r>
      <w:proofErr w:type="spellStart"/>
      <w:r w:rsidR="003427E8" w:rsidRPr="00A33941">
        <w:rPr>
          <w:i/>
          <w:iCs/>
          <w:sz w:val="20"/>
        </w:rPr>
        <w:t>s</w:t>
      </w:r>
      <w:r w:rsidRPr="00A33941">
        <w:rPr>
          <w:i/>
          <w:iCs/>
          <w:sz w:val="20"/>
        </w:rPr>
        <w:t>ubtilis</w:t>
      </w:r>
      <w:proofErr w:type="spellEnd"/>
      <w:r w:rsidR="003427E8" w:rsidRPr="00A33941">
        <w:rPr>
          <w:sz w:val="20"/>
        </w:rPr>
        <w:t>. The fermented fish processing wastes wer</w:t>
      </w:r>
      <w:r>
        <w:rPr>
          <w:sz w:val="20"/>
        </w:rPr>
        <w:t>e tested of its efficiency</w:t>
      </w:r>
      <w:r w:rsidR="003427E8" w:rsidRPr="00A33941">
        <w:rPr>
          <w:sz w:val="20"/>
        </w:rPr>
        <w:t xml:space="preserve"> as </w:t>
      </w:r>
      <w:proofErr w:type="spellStart"/>
      <w:r>
        <w:rPr>
          <w:sz w:val="20"/>
        </w:rPr>
        <w:t>biofertilizers</w:t>
      </w:r>
      <w:proofErr w:type="spellEnd"/>
      <w:r w:rsidR="003427E8" w:rsidRPr="00A33941">
        <w:rPr>
          <w:sz w:val="20"/>
        </w:rPr>
        <w:t xml:space="preserve"> </w:t>
      </w:r>
      <w:r>
        <w:rPr>
          <w:sz w:val="20"/>
        </w:rPr>
        <w:t>in which</w:t>
      </w:r>
      <w:r w:rsidR="003427E8" w:rsidRPr="00A33941">
        <w:rPr>
          <w:sz w:val="20"/>
        </w:rPr>
        <w:t xml:space="preserve"> primary productivity in</w:t>
      </w:r>
      <w:r>
        <w:rPr>
          <w:sz w:val="20"/>
        </w:rPr>
        <w:t xml:space="preserve"> fish-rearing</w:t>
      </w:r>
      <w:r w:rsidR="003427E8" w:rsidRPr="00A33941">
        <w:rPr>
          <w:sz w:val="20"/>
        </w:rPr>
        <w:t xml:space="preserve"> tanks </w:t>
      </w:r>
      <w:r>
        <w:rPr>
          <w:sz w:val="20"/>
        </w:rPr>
        <w:t xml:space="preserve">was recorded </w:t>
      </w:r>
      <w:r w:rsidR="002D62C3">
        <w:rPr>
          <w:sz w:val="20"/>
        </w:rPr>
        <w:t xml:space="preserve">at </w:t>
      </w:r>
      <w:r>
        <w:rPr>
          <w:sz w:val="20"/>
        </w:rPr>
        <w:t xml:space="preserve">different </w:t>
      </w:r>
      <w:r w:rsidR="003427E8" w:rsidRPr="00A33941">
        <w:rPr>
          <w:sz w:val="20"/>
        </w:rPr>
        <w:t xml:space="preserve">concentrations </w:t>
      </w:r>
      <w:r>
        <w:rPr>
          <w:sz w:val="20"/>
        </w:rPr>
        <w:t>(</w:t>
      </w:r>
      <w:r w:rsidR="003427E8" w:rsidRPr="00A33941">
        <w:rPr>
          <w:sz w:val="20"/>
        </w:rPr>
        <w:t xml:space="preserve">2 gL-1, </w:t>
      </w:r>
      <w:proofErr w:type="gramStart"/>
      <w:r w:rsidR="003427E8" w:rsidRPr="00A33941">
        <w:rPr>
          <w:sz w:val="20"/>
        </w:rPr>
        <w:t>4 gL-1,</w:t>
      </w:r>
      <w:proofErr w:type="gramEnd"/>
      <w:r w:rsidR="003427E8" w:rsidRPr="00A33941">
        <w:rPr>
          <w:sz w:val="20"/>
        </w:rPr>
        <w:t xml:space="preserve"> and 6 gL-1</w:t>
      </w:r>
      <w:r>
        <w:rPr>
          <w:sz w:val="20"/>
        </w:rPr>
        <w:t xml:space="preserve"> respectively) in</w:t>
      </w:r>
      <w:r w:rsidR="003427E8" w:rsidRPr="00A33941">
        <w:rPr>
          <w:sz w:val="20"/>
        </w:rPr>
        <w:t xml:space="preserve"> three replicates of 20 L tanks. The control tanks were fertilized with cow dung manure at a concentration of 1.5 gL-1</w:t>
      </w:r>
      <w:r w:rsidR="007B32D5">
        <w:rPr>
          <w:sz w:val="20"/>
        </w:rPr>
        <w:t xml:space="preserve">. </w:t>
      </w:r>
      <w:r w:rsidR="003427E8" w:rsidRPr="00A33941">
        <w:rPr>
          <w:sz w:val="20"/>
        </w:rPr>
        <w:t xml:space="preserve">Immune stimulation was determined by calculating the survival percentage </w:t>
      </w:r>
      <w:r w:rsidR="007B32D5">
        <w:rPr>
          <w:sz w:val="20"/>
        </w:rPr>
        <w:t xml:space="preserve">of reared fish following </w:t>
      </w:r>
      <w:r w:rsidR="002D62C3">
        <w:rPr>
          <w:sz w:val="20"/>
        </w:rPr>
        <w:t xml:space="preserve">the </w:t>
      </w:r>
      <w:r w:rsidR="007B32D5">
        <w:rPr>
          <w:sz w:val="20"/>
        </w:rPr>
        <w:t>challenge test by</w:t>
      </w:r>
      <w:r w:rsidR="003427E8" w:rsidRPr="00A33941">
        <w:rPr>
          <w:sz w:val="20"/>
        </w:rPr>
        <w:t xml:space="preserve"> exposing the</w:t>
      </w:r>
      <w:r w:rsidR="007B32D5">
        <w:rPr>
          <w:sz w:val="20"/>
        </w:rPr>
        <w:t>m</w:t>
      </w:r>
      <w:r w:rsidR="003427E8" w:rsidRPr="00A33941">
        <w:rPr>
          <w:sz w:val="20"/>
        </w:rPr>
        <w:t xml:space="preserve"> to pathogenic bacteria (</w:t>
      </w:r>
      <w:r w:rsidR="003427E8" w:rsidRPr="00A33941">
        <w:rPr>
          <w:i/>
          <w:iCs/>
          <w:sz w:val="20"/>
        </w:rPr>
        <w:t>Aeromonas hydrophilla</w:t>
      </w:r>
      <w:r w:rsidR="003427E8" w:rsidRPr="00A33941">
        <w:rPr>
          <w:sz w:val="20"/>
        </w:rPr>
        <w:t>) at a concentration of 100 μL containing 2* 106 CFU mL-1 live bacteria</w:t>
      </w:r>
      <w:r w:rsidR="007B32D5">
        <w:rPr>
          <w:sz w:val="20"/>
        </w:rPr>
        <w:t xml:space="preserve"> in </w:t>
      </w:r>
      <w:r w:rsidR="00DF1CBF">
        <w:rPr>
          <w:sz w:val="20"/>
        </w:rPr>
        <w:t xml:space="preserve">tanks fertilized with the </w:t>
      </w:r>
      <w:r w:rsidR="002D62C3">
        <w:rPr>
          <w:sz w:val="20"/>
        </w:rPr>
        <w:t xml:space="preserve">fermented fish processing wastes </w:t>
      </w:r>
      <w:r w:rsidR="00DF1CBF">
        <w:rPr>
          <w:sz w:val="20"/>
        </w:rPr>
        <w:t>biofertilizer and the control</w:t>
      </w:r>
      <w:r w:rsidR="003427E8" w:rsidRPr="00A33941">
        <w:rPr>
          <w:sz w:val="20"/>
        </w:rPr>
        <w:t xml:space="preserve">. </w:t>
      </w:r>
    </w:p>
    <w:p w14:paraId="68216338" w14:textId="77777777" w:rsidR="00DD600A" w:rsidRDefault="00DD600A" w:rsidP="003427E8">
      <w:pPr>
        <w:pStyle w:val="BodyText"/>
        <w:jc w:val="both"/>
        <w:rPr>
          <w:sz w:val="20"/>
        </w:rPr>
      </w:pPr>
    </w:p>
    <w:p w14:paraId="131F9789" w14:textId="6E9F3DC5" w:rsidR="003427E8" w:rsidRPr="00A33941" w:rsidRDefault="00DD600A" w:rsidP="003427E8">
      <w:pPr>
        <w:pStyle w:val="BodyText"/>
        <w:jc w:val="both"/>
        <w:rPr>
          <w:sz w:val="20"/>
        </w:rPr>
      </w:pPr>
      <w:r>
        <w:rPr>
          <w:sz w:val="20"/>
        </w:rPr>
        <w:t>The results of this study showed that primary productivity was well improved in tanks fertilized with fermented fish processing waste biofertilizer (</w:t>
      </w:r>
      <w:r w:rsidR="003427E8" w:rsidRPr="00A33941">
        <w:rPr>
          <w:sz w:val="20"/>
        </w:rPr>
        <w:t>Phytoplankton and zooplankton abundances were higher</w:t>
      </w:r>
      <w:r>
        <w:rPr>
          <w:sz w:val="20"/>
        </w:rPr>
        <w:t xml:space="preserve">, </w:t>
      </w:r>
      <w:r w:rsidR="003427E8" w:rsidRPr="00A33941">
        <w:rPr>
          <w:sz w:val="20"/>
        </w:rPr>
        <w:t>p = 0.048 and p = 0.026, respectively)</w:t>
      </w:r>
      <w:r w:rsidR="00C30410">
        <w:rPr>
          <w:sz w:val="20"/>
        </w:rPr>
        <w:t xml:space="preserve"> compared with the control</w:t>
      </w:r>
      <w:r w:rsidR="003427E8" w:rsidRPr="00A33941">
        <w:rPr>
          <w:sz w:val="20"/>
        </w:rPr>
        <w:t>. Nitrite and reactive phosphate concentrations were higher (p = 0.0019 and p = 0.028, respectively) in tanks fertilized with 6 gL-1, with mean values of 0.1645 ± 0.0033 mgL-1 and 0.00483 ± 0.00162 mgL-1</w:t>
      </w:r>
      <w:r w:rsidR="00C30410">
        <w:rPr>
          <w:sz w:val="20"/>
        </w:rPr>
        <w:t xml:space="preserve"> of fermented fish processing wastes bio-fertilizer</w:t>
      </w:r>
      <w:r w:rsidR="003427E8" w:rsidRPr="00A33941">
        <w:rPr>
          <w:sz w:val="20"/>
        </w:rPr>
        <w:t>, respectively.</w:t>
      </w:r>
    </w:p>
    <w:p w14:paraId="288FB07B" w14:textId="77777777" w:rsidR="003427E8" w:rsidRPr="00A33941" w:rsidRDefault="003427E8" w:rsidP="003427E8">
      <w:pPr>
        <w:pStyle w:val="BodyText"/>
        <w:jc w:val="both"/>
        <w:rPr>
          <w:sz w:val="20"/>
        </w:rPr>
      </w:pPr>
    </w:p>
    <w:p w14:paraId="2E20C69F" w14:textId="17990244" w:rsidR="009D3936" w:rsidRPr="00A33941" w:rsidRDefault="00DD600A" w:rsidP="003427E8">
      <w:pPr>
        <w:pStyle w:val="BodyText"/>
        <w:jc w:val="both"/>
        <w:rPr>
          <w:sz w:val="20"/>
        </w:rPr>
      </w:pPr>
      <w:r>
        <w:rPr>
          <w:sz w:val="20"/>
        </w:rPr>
        <w:t>Based on the survival of the cultured fish stressed with pathogenic bacteria, t</w:t>
      </w:r>
      <w:r w:rsidR="003427E8" w:rsidRPr="00A33941">
        <w:rPr>
          <w:sz w:val="20"/>
        </w:rPr>
        <w:t xml:space="preserve">he tank fertilized with 4 gL-1 of fermented fish processing waste </w:t>
      </w:r>
      <w:r>
        <w:rPr>
          <w:sz w:val="20"/>
        </w:rPr>
        <w:t>bio-</w:t>
      </w:r>
      <w:r w:rsidR="003427E8" w:rsidRPr="00A33941">
        <w:rPr>
          <w:sz w:val="20"/>
        </w:rPr>
        <w:t>fertilizer had the highest survival percentage (p = 0.037) of 73.3%, while the lowest was observed in the tank fertilized with cow dung manure (40%). Therefore, based on this study, it can be concluded that the use of fermented fish processing waste, especially at concentrations of 4 gL-1 and 6 gL-1, represents an effective fertilizing strategy. This study</w:t>
      </w:r>
      <w:r w:rsidR="004952A3">
        <w:rPr>
          <w:sz w:val="20"/>
        </w:rPr>
        <w:t xml:space="preserve"> presented </w:t>
      </w:r>
      <w:r w:rsidR="003427E8" w:rsidRPr="00A33941">
        <w:rPr>
          <w:sz w:val="20"/>
        </w:rPr>
        <w:t xml:space="preserve">the first </w:t>
      </w:r>
      <w:r w:rsidR="004952A3">
        <w:rPr>
          <w:sz w:val="20"/>
        </w:rPr>
        <w:t>report on</w:t>
      </w:r>
      <w:r w:rsidR="003427E8" w:rsidRPr="00A33941">
        <w:rPr>
          <w:sz w:val="20"/>
        </w:rPr>
        <w:t xml:space="preserve"> the reutilization of fish processing wastes as bio-activated organic fertilizer in aquaculture.</w:t>
      </w:r>
    </w:p>
    <w:p w14:paraId="43C027F3" w14:textId="34D35A73" w:rsidR="009D3936" w:rsidRDefault="003427E8">
      <w:pPr>
        <w:pStyle w:val="BodyText"/>
        <w:spacing w:before="10"/>
        <w:rPr>
          <w:rFonts w:ascii="MS Gothic"/>
          <w:sz w:val="21"/>
        </w:rPr>
      </w:pPr>
      <w:r>
        <w:rPr>
          <w:noProof/>
        </w:rPr>
        <mc:AlternateContent>
          <mc:Choice Requires="wps">
            <w:drawing>
              <wp:anchor distT="0" distB="0" distL="0" distR="0" simplePos="0" relativeHeight="487589888" behindDoc="1" locked="0" layoutInCell="1" allowOverlap="1" wp14:anchorId="553EBC38" wp14:editId="78000BD8">
                <wp:simplePos x="0" y="0"/>
                <wp:positionH relativeFrom="page">
                  <wp:posOffset>719455</wp:posOffset>
                </wp:positionH>
                <wp:positionV relativeFrom="paragraph">
                  <wp:posOffset>195580</wp:posOffset>
                </wp:positionV>
                <wp:extent cx="6122035" cy="501650"/>
                <wp:effectExtent l="0" t="0" r="0" b="0"/>
                <wp:wrapTopAndBottom/>
                <wp:docPr id="1"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035" cy="5016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868B0E" w14:textId="77777777" w:rsidR="009D3936" w:rsidRDefault="00A33941">
                            <w:pPr>
                              <w:spacing w:before="10"/>
                              <w:ind w:left="103"/>
                              <w:rPr>
                                <w:rFonts w:ascii="MS Gothic" w:eastAsia="MS Gothic"/>
                                <w:sz w:val="18"/>
                              </w:rPr>
                            </w:pPr>
                            <w:r>
                              <w:rPr>
                                <w:sz w:val="20"/>
                              </w:rPr>
                              <w:t>2</w:t>
                            </w:r>
                            <w:r>
                              <w:rPr>
                                <w:spacing w:val="-2"/>
                                <w:sz w:val="20"/>
                              </w:rPr>
                              <w:t xml:space="preserve">. </w:t>
                            </w:r>
                            <w:r>
                              <w:rPr>
                                <w:sz w:val="20"/>
                              </w:rPr>
                              <w:t>Research</w:t>
                            </w:r>
                            <w:r>
                              <w:rPr>
                                <w:spacing w:val="-3"/>
                                <w:sz w:val="20"/>
                              </w:rPr>
                              <w:t xml:space="preserve"> </w:t>
                            </w:r>
                            <w:r>
                              <w:rPr>
                                <w:sz w:val="20"/>
                              </w:rPr>
                              <w:t>theme</w:t>
                            </w:r>
                            <w:r>
                              <w:rPr>
                                <w:spacing w:val="-3"/>
                                <w:sz w:val="20"/>
                              </w:rPr>
                              <w:t xml:space="preserve"> </w:t>
                            </w:r>
                            <w:r>
                              <w:rPr>
                                <w:sz w:val="20"/>
                              </w:rPr>
                              <w:t>and</w:t>
                            </w:r>
                            <w:r>
                              <w:rPr>
                                <w:spacing w:val="-3"/>
                                <w:sz w:val="20"/>
                              </w:rPr>
                              <w:t xml:space="preserve"> </w:t>
                            </w:r>
                            <w:r>
                              <w:rPr>
                                <w:sz w:val="20"/>
                              </w:rPr>
                              <w:t>plan</w:t>
                            </w:r>
                            <w:r>
                              <w:rPr>
                                <w:spacing w:val="-3"/>
                                <w:sz w:val="20"/>
                              </w:rPr>
                              <w:t xml:space="preserve"> </w:t>
                            </w:r>
                            <w:r>
                              <w:rPr>
                                <w:sz w:val="20"/>
                              </w:rPr>
                              <w:t>in</w:t>
                            </w:r>
                            <w:r>
                              <w:rPr>
                                <w:spacing w:val="-5"/>
                                <w:sz w:val="20"/>
                              </w:rPr>
                              <w:t xml:space="preserve"> </w:t>
                            </w:r>
                            <w:proofErr w:type="spellStart"/>
                            <w:r>
                              <w:rPr>
                                <w:sz w:val="20"/>
                              </w:rPr>
                              <w:t>Japan</w:t>
                            </w:r>
                            <w:r>
                              <w:rPr>
                                <w:rFonts w:ascii="MS Gothic" w:eastAsia="MS Gothic"/>
                                <w:sz w:val="18"/>
                              </w:rPr>
                              <w:t>（渡日後の研究テーマ及び研究計画</w:t>
                            </w:r>
                            <w:proofErr w:type="spellEnd"/>
                            <w:r>
                              <w:rPr>
                                <w:rFonts w:ascii="MS Gothic" w:eastAsia="MS Gothic"/>
                                <w:spacing w:val="-10"/>
                                <w:sz w:val="18"/>
                              </w:rPr>
                              <w:t>）</w:t>
                            </w:r>
                          </w:p>
                          <w:p w14:paraId="139162CB" w14:textId="77777777" w:rsidR="009D3936" w:rsidRDefault="00A33941">
                            <w:pPr>
                              <w:spacing w:before="49"/>
                              <w:ind w:left="283"/>
                              <w:rPr>
                                <w:sz w:val="16"/>
                              </w:rPr>
                            </w:pPr>
                            <w:r>
                              <w:rPr>
                                <w:sz w:val="16"/>
                              </w:rPr>
                              <w:t>Describe</w:t>
                            </w:r>
                            <w:r>
                              <w:rPr>
                                <w:spacing w:val="-9"/>
                                <w:sz w:val="16"/>
                              </w:rPr>
                              <w:t xml:space="preserve"> </w:t>
                            </w:r>
                            <w:r>
                              <w:rPr>
                                <w:sz w:val="16"/>
                              </w:rPr>
                              <w:t>articulately</w:t>
                            </w:r>
                            <w:r>
                              <w:rPr>
                                <w:spacing w:val="-3"/>
                                <w:sz w:val="16"/>
                              </w:rPr>
                              <w:t xml:space="preserve"> </w:t>
                            </w:r>
                            <w:r>
                              <w:rPr>
                                <w:sz w:val="16"/>
                              </w:rPr>
                              <w:t>the</w:t>
                            </w:r>
                            <w:r>
                              <w:rPr>
                                <w:spacing w:val="-6"/>
                                <w:sz w:val="16"/>
                              </w:rPr>
                              <w:t xml:space="preserve"> </w:t>
                            </w:r>
                            <w:r>
                              <w:rPr>
                                <w:sz w:val="16"/>
                              </w:rPr>
                              <w:t>research</w:t>
                            </w:r>
                            <w:r>
                              <w:rPr>
                                <w:spacing w:val="-6"/>
                                <w:sz w:val="16"/>
                              </w:rPr>
                              <w:t xml:space="preserve"> </w:t>
                            </w:r>
                            <w:r>
                              <w:rPr>
                                <w:sz w:val="16"/>
                              </w:rPr>
                              <w:t>theme</w:t>
                            </w:r>
                            <w:r>
                              <w:rPr>
                                <w:spacing w:val="-1"/>
                                <w:sz w:val="16"/>
                              </w:rPr>
                              <w:t xml:space="preserve"> </w:t>
                            </w:r>
                            <w:r>
                              <w:rPr>
                                <w:sz w:val="16"/>
                              </w:rPr>
                              <w:t>and</w:t>
                            </w:r>
                            <w:r>
                              <w:rPr>
                                <w:spacing w:val="-6"/>
                                <w:sz w:val="16"/>
                              </w:rPr>
                              <w:t xml:space="preserve"> </w:t>
                            </w:r>
                            <w:r>
                              <w:rPr>
                                <w:sz w:val="16"/>
                              </w:rPr>
                              <w:t>plan</w:t>
                            </w:r>
                            <w:r>
                              <w:rPr>
                                <w:spacing w:val="-4"/>
                                <w:sz w:val="16"/>
                              </w:rPr>
                              <w:t xml:space="preserve"> </w:t>
                            </w:r>
                            <w:r>
                              <w:rPr>
                                <w:sz w:val="16"/>
                              </w:rPr>
                              <w:t>you</w:t>
                            </w:r>
                            <w:r>
                              <w:rPr>
                                <w:spacing w:val="-5"/>
                                <w:sz w:val="16"/>
                              </w:rPr>
                              <w:t xml:space="preserve"> </w:t>
                            </w:r>
                            <w:r>
                              <w:rPr>
                                <w:sz w:val="16"/>
                              </w:rPr>
                              <w:t>wish</w:t>
                            </w:r>
                            <w:r>
                              <w:rPr>
                                <w:spacing w:val="-6"/>
                                <w:sz w:val="16"/>
                              </w:rPr>
                              <w:t xml:space="preserve"> </w:t>
                            </w:r>
                            <w:r>
                              <w:rPr>
                                <w:sz w:val="16"/>
                              </w:rPr>
                              <w:t>to</w:t>
                            </w:r>
                            <w:r>
                              <w:rPr>
                                <w:spacing w:val="-5"/>
                                <w:sz w:val="16"/>
                              </w:rPr>
                              <w:t xml:space="preserve"> </w:t>
                            </w:r>
                            <w:r>
                              <w:rPr>
                                <w:sz w:val="16"/>
                              </w:rPr>
                              <w:t>carry</w:t>
                            </w:r>
                            <w:r>
                              <w:rPr>
                                <w:spacing w:val="-5"/>
                                <w:sz w:val="16"/>
                              </w:rPr>
                              <w:t xml:space="preserve"> </w:t>
                            </w:r>
                            <w:r>
                              <w:rPr>
                                <w:sz w:val="16"/>
                              </w:rPr>
                              <w:t>out</w:t>
                            </w:r>
                            <w:r>
                              <w:rPr>
                                <w:spacing w:val="-5"/>
                                <w:sz w:val="16"/>
                              </w:rPr>
                              <w:t xml:space="preserve"> </w:t>
                            </w:r>
                            <w:r>
                              <w:rPr>
                                <w:sz w:val="16"/>
                              </w:rPr>
                              <w:t>in</w:t>
                            </w:r>
                            <w:r>
                              <w:rPr>
                                <w:spacing w:val="-6"/>
                                <w:sz w:val="16"/>
                              </w:rPr>
                              <w:t xml:space="preserve"> </w:t>
                            </w:r>
                            <w:r>
                              <w:rPr>
                                <w:sz w:val="16"/>
                              </w:rPr>
                              <w:t>Japan.</w:t>
                            </w:r>
                            <w:r>
                              <w:rPr>
                                <w:spacing w:val="-3"/>
                                <w:sz w:val="16"/>
                              </w:rPr>
                              <w:t xml:space="preserve"> </w:t>
                            </w:r>
                            <w:r>
                              <w:rPr>
                                <w:sz w:val="16"/>
                              </w:rPr>
                              <w:t>Specify</w:t>
                            </w:r>
                            <w:r>
                              <w:rPr>
                                <w:spacing w:val="-6"/>
                                <w:sz w:val="16"/>
                              </w:rPr>
                              <w:t xml:space="preserve"> </w:t>
                            </w:r>
                            <w:r>
                              <w:rPr>
                                <w:sz w:val="16"/>
                              </w:rPr>
                              <w:t>particularly</w:t>
                            </w:r>
                            <w:r>
                              <w:rPr>
                                <w:spacing w:val="-5"/>
                                <w:sz w:val="16"/>
                              </w:rPr>
                              <w:t xml:space="preserve"> </w:t>
                            </w:r>
                            <w:r>
                              <w:rPr>
                                <w:sz w:val="16"/>
                              </w:rPr>
                              <w:t>the</w:t>
                            </w:r>
                            <w:r>
                              <w:rPr>
                                <w:spacing w:val="-6"/>
                                <w:sz w:val="16"/>
                              </w:rPr>
                              <w:t xml:space="preserve"> </w:t>
                            </w:r>
                            <w:r>
                              <w:rPr>
                                <w:sz w:val="16"/>
                              </w:rPr>
                              <w:t>ultimate</w:t>
                            </w:r>
                            <w:r>
                              <w:rPr>
                                <w:spacing w:val="-6"/>
                                <w:sz w:val="16"/>
                              </w:rPr>
                              <w:t xml:space="preserve"> </w:t>
                            </w:r>
                            <w:r>
                              <w:rPr>
                                <w:sz w:val="16"/>
                              </w:rPr>
                              <w:t>goal(s)</w:t>
                            </w:r>
                            <w:r>
                              <w:rPr>
                                <w:spacing w:val="-5"/>
                                <w:sz w:val="16"/>
                              </w:rPr>
                              <w:t xml:space="preserve"> </w:t>
                            </w:r>
                            <w:r>
                              <w:rPr>
                                <w:sz w:val="16"/>
                              </w:rPr>
                              <w:t>of</w:t>
                            </w:r>
                            <w:r>
                              <w:rPr>
                                <w:spacing w:val="-7"/>
                                <w:sz w:val="16"/>
                              </w:rPr>
                              <w:t xml:space="preserve"> </w:t>
                            </w:r>
                            <w:r>
                              <w:rPr>
                                <w:sz w:val="16"/>
                              </w:rPr>
                              <w:t>your</w:t>
                            </w:r>
                            <w:r>
                              <w:rPr>
                                <w:spacing w:val="-2"/>
                                <w:sz w:val="16"/>
                              </w:rPr>
                              <w:t xml:space="preserve"> </w:t>
                            </w:r>
                            <w:r>
                              <w:rPr>
                                <w:sz w:val="16"/>
                              </w:rPr>
                              <w:t>research</w:t>
                            </w:r>
                            <w:r>
                              <w:rPr>
                                <w:spacing w:val="-5"/>
                                <w:sz w:val="16"/>
                              </w:rPr>
                              <w:t xml:space="preserve"> in</w:t>
                            </w:r>
                          </w:p>
                          <w:p w14:paraId="4B87BCE5" w14:textId="77777777" w:rsidR="009D3936" w:rsidRDefault="00A33941">
                            <w:pPr>
                              <w:spacing w:before="65"/>
                              <w:ind w:left="283"/>
                              <w:rPr>
                                <w:rFonts w:ascii="MS Gothic" w:eastAsia="MS Gothic"/>
                                <w:sz w:val="16"/>
                              </w:rPr>
                            </w:pPr>
                            <w:r>
                              <w:rPr>
                                <w:spacing w:val="-2"/>
                                <w:sz w:val="16"/>
                              </w:rPr>
                              <w:t>Japan.</w:t>
                            </w:r>
                            <w:r>
                              <w:rPr>
                                <w:rFonts w:ascii="MS Gothic" w:eastAsia="MS Gothic"/>
                                <w:spacing w:val="-2"/>
                                <w:sz w:val="16"/>
                              </w:rPr>
                              <w:t>（</w:t>
                            </w:r>
                            <w:proofErr w:type="spellStart"/>
                            <w:r>
                              <w:rPr>
                                <w:rFonts w:ascii="MS Gothic" w:eastAsia="MS Gothic"/>
                                <w:spacing w:val="-4"/>
                                <w:sz w:val="16"/>
                              </w:rPr>
                              <w:t>日本において希望する研究テーマ及び研究計画を明確に記入すること</w:t>
                            </w:r>
                            <w:proofErr w:type="spellEnd"/>
                            <w:r>
                              <w:rPr>
                                <w:rFonts w:ascii="MS Gothic" w:eastAsia="MS Gothic"/>
                                <w:spacing w:val="-4"/>
                                <w:sz w:val="16"/>
                              </w:rPr>
                              <w:t>。</w:t>
                            </w:r>
                            <w:r>
                              <w:rPr>
                                <w:rFonts w:ascii="MS Gothic" w:eastAsia="MS Gothic"/>
                                <w:spacing w:val="-4"/>
                                <w:sz w:val="16"/>
                                <w:lang w:eastAsia="ja-JP"/>
                              </w:rPr>
                              <w:t>特に研究の最終目標を具体的に記入すること。</w:t>
                            </w:r>
                            <w:r>
                              <w:rPr>
                                <w:rFonts w:ascii="MS Gothic" w:eastAsia="MS Gothic"/>
                                <w:spacing w:val="-1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EBC38" id="docshape8" o:spid="_x0000_s1027" type="#_x0000_t202" style="position:absolute;margin-left:56.65pt;margin-top:15.4pt;width:482.05pt;height:39.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" filled="f" strokeweight=".48pt">
                <v:textbox inset="0,0,0,0">
                  <w:txbxContent>
                    <w:p w14:paraId="1B868B0E" w14:textId="77777777" w:rsidR="009D3936" w:rsidRDefault="00000000">
                      <w:pPr>
                        <w:spacing w:before="10"/>
                        <w:ind w:left="103"/>
                        <w:rPr>
                          <w:rFonts w:ascii="MS Gothic" w:eastAsia="MS Gothic"/>
                          <w:sz w:val="18"/>
                        </w:rPr>
                      </w:pPr>
                      <w:r>
                        <w:rPr>
                          <w:sz w:val="20"/>
                        </w:rPr>
                        <w:t>2</w:t>
                      </w:r>
                      <w:r>
                        <w:rPr>
                          <w:spacing w:val="-2"/>
                          <w:sz w:val="20"/>
                        </w:rPr>
                        <w:t xml:space="preserve">. </w:t>
                      </w:r>
                      <w:r>
                        <w:rPr>
                          <w:sz w:val="20"/>
                        </w:rPr>
                        <w:t>Research</w:t>
                      </w:r>
                      <w:r>
                        <w:rPr>
                          <w:spacing w:val="-3"/>
                          <w:sz w:val="20"/>
                        </w:rPr>
                        <w:t xml:space="preserve"> </w:t>
                      </w:r>
                      <w:r>
                        <w:rPr>
                          <w:sz w:val="20"/>
                        </w:rPr>
                        <w:t>theme</w:t>
                      </w:r>
                      <w:r>
                        <w:rPr>
                          <w:spacing w:val="-3"/>
                          <w:sz w:val="20"/>
                        </w:rPr>
                        <w:t xml:space="preserve"> </w:t>
                      </w:r>
                      <w:r>
                        <w:rPr>
                          <w:sz w:val="20"/>
                        </w:rPr>
                        <w:t>and</w:t>
                      </w:r>
                      <w:r>
                        <w:rPr>
                          <w:spacing w:val="-3"/>
                          <w:sz w:val="20"/>
                        </w:rPr>
                        <w:t xml:space="preserve"> </w:t>
                      </w:r>
                      <w:r>
                        <w:rPr>
                          <w:sz w:val="20"/>
                        </w:rPr>
                        <w:t>plan</w:t>
                      </w:r>
                      <w:r>
                        <w:rPr>
                          <w:spacing w:val="-3"/>
                          <w:sz w:val="20"/>
                        </w:rPr>
                        <w:t xml:space="preserve"> </w:t>
                      </w:r>
                      <w:r>
                        <w:rPr>
                          <w:sz w:val="20"/>
                        </w:rPr>
                        <w:t>in</w:t>
                      </w:r>
                      <w:r>
                        <w:rPr>
                          <w:spacing w:val="-5"/>
                          <w:sz w:val="20"/>
                        </w:rPr>
                        <w:t xml:space="preserve"> </w:t>
                      </w:r>
                      <w:proofErr w:type="spellStart"/>
                      <w:r>
                        <w:rPr>
                          <w:sz w:val="20"/>
                        </w:rPr>
                        <w:t>Japan</w:t>
                      </w:r>
                      <w:r>
                        <w:rPr>
                          <w:rFonts w:ascii="MS Gothic" w:eastAsia="MS Gothic"/>
                          <w:sz w:val="18"/>
                        </w:rPr>
                        <w:t>（渡日後の研究テーマ及び研究計画</w:t>
                      </w:r>
                      <w:proofErr w:type="spellEnd"/>
                      <w:r>
                        <w:rPr>
                          <w:rFonts w:ascii="MS Gothic" w:eastAsia="MS Gothic"/>
                          <w:spacing w:val="-10"/>
                          <w:sz w:val="18"/>
                        </w:rPr>
                        <w:t>）</w:t>
                      </w:r>
                    </w:p>
                    <w:p w14:paraId="139162CB" w14:textId="77777777" w:rsidR="009D3936" w:rsidRDefault="00000000">
                      <w:pPr>
                        <w:spacing w:before="49"/>
                        <w:ind w:left="283"/>
                        <w:rPr>
                          <w:sz w:val="16"/>
                        </w:rPr>
                      </w:pPr>
                      <w:r>
                        <w:rPr>
                          <w:sz w:val="16"/>
                        </w:rPr>
                        <w:t>Describe</w:t>
                      </w:r>
                      <w:r>
                        <w:rPr>
                          <w:spacing w:val="-9"/>
                          <w:sz w:val="16"/>
                        </w:rPr>
                        <w:t xml:space="preserve"> </w:t>
                      </w:r>
                      <w:r>
                        <w:rPr>
                          <w:sz w:val="16"/>
                        </w:rPr>
                        <w:t>articulately</w:t>
                      </w:r>
                      <w:r>
                        <w:rPr>
                          <w:spacing w:val="-3"/>
                          <w:sz w:val="16"/>
                        </w:rPr>
                        <w:t xml:space="preserve"> </w:t>
                      </w:r>
                      <w:r>
                        <w:rPr>
                          <w:sz w:val="16"/>
                        </w:rPr>
                        <w:t>the</w:t>
                      </w:r>
                      <w:r>
                        <w:rPr>
                          <w:spacing w:val="-6"/>
                          <w:sz w:val="16"/>
                        </w:rPr>
                        <w:t xml:space="preserve"> </w:t>
                      </w:r>
                      <w:r>
                        <w:rPr>
                          <w:sz w:val="16"/>
                        </w:rPr>
                        <w:t>research</w:t>
                      </w:r>
                      <w:r>
                        <w:rPr>
                          <w:spacing w:val="-6"/>
                          <w:sz w:val="16"/>
                        </w:rPr>
                        <w:t xml:space="preserve"> </w:t>
                      </w:r>
                      <w:r>
                        <w:rPr>
                          <w:sz w:val="16"/>
                        </w:rPr>
                        <w:t>theme</w:t>
                      </w:r>
                      <w:r>
                        <w:rPr>
                          <w:spacing w:val="-1"/>
                          <w:sz w:val="16"/>
                        </w:rPr>
                        <w:t xml:space="preserve"> </w:t>
                      </w:r>
                      <w:r>
                        <w:rPr>
                          <w:sz w:val="16"/>
                        </w:rPr>
                        <w:t>and</w:t>
                      </w:r>
                      <w:r>
                        <w:rPr>
                          <w:spacing w:val="-6"/>
                          <w:sz w:val="16"/>
                        </w:rPr>
                        <w:t xml:space="preserve"> </w:t>
                      </w:r>
                      <w:r>
                        <w:rPr>
                          <w:sz w:val="16"/>
                        </w:rPr>
                        <w:t>plan</w:t>
                      </w:r>
                      <w:r>
                        <w:rPr>
                          <w:spacing w:val="-4"/>
                          <w:sz w:val="16"/>
                        </w:rPr>
                        <w:t xml:space="preserve"> </w:t>
                      </w:r>
                      <w:r>
                        <w:rPr>
                          <w:sz w:val="16"/>
                        </w:rPr>
                        <w:t>you</w:t>
                      </w:r>
                      <w:r>
                        <w:rPr>
                          <w:spacing w:val="-5"/>
                          <w:sz w:val="16"/>
                        </w:rPr>
                        <w:t xml:space="preserve"> </w:t>
                      </w:r>
                      <w:r>
                        <w:rPr>
                          <w:sz w:val="16"/>
                        </w:rPr>
                        <w:t>wish</w:t>
                      </w:r>
                      <w:r>
                        <w:rPr>
                          <w:spacing w:val="-6"/>
                          <w:sz w:val="16"/>
                        </w:rPr>
                        <w:t xml:space="preserve"> </w:t>
                      </w:r>
                      <w:r>
                        <w:rPr>
                          <w:sz w:val="16"/>
                        </w:rPr>
                        <w:t>to</w:t>
                      </w:r>
                      <w:r>
                        <w:rPr>
                          <w:spacing w:val="-5"/>
                          <w:sz w:val="16"/>
                        </w:rPr>
                        <w:t xml:space="preserve"> </w:t>
                      </w:r>
                      <w:r>
                        <w:rPr>
                          <w:sz w:val="16"/>
                        </w:rPr>
                        <w:t>carry</w:t>
                      </w:r>
                      <w:r>
                        <w:rPr>
                          <w:spacing w:val="-5"/>
                          <w:sz w:val="16"/>
                        </w:rPr>
                        <w:t xml:space="preserve"> </w:t>
                      </w:r>
                      <w:r>
                        <w:rPr>
                          <w:sz w:val="16"/>
                        </w:rPr>
                        <w:t>out</w:t>
                      </w:r>
                      <w:r>
                        <w:rPr>
                          <w:spacing w:val="-5"/>
                          <w:sz w:val="16"/>
                        </w:rPr>
                        <w:t xml:space="preserve"> </w:t>
                      </w:r>
                      <w:r>
                        <w:rPr>
                          <w:sz w:val="16"/>
                        </w:rPr>
                        <w:t>in</w:t>
                      </w:r>
                      <w:r>
                        <w:rPr>
                          <w:spacing w:val="-6"/>
                          <w:sz w:val="16"/>
                        </w:rPr>
                        <w:t xml:space="preserve"> </w:t>
                      </w:r>
                      <w:r>
                        <w:rPr>
                          <w:sz w:val="16"/>
                        </w:rPr>
                        <w:t>Japan.</w:t>
                      </w:r>
                      <w:r>
                        <w:rPr>
                          <w:spacing w:val="-3"/>
                          <w:sz w:val="16"/>
                        </w:rPr>
                        <w:t xml:space="preserve"> </w:t>
                      </w:r>
                      <w:r>
                        <w:rPr>
                          <w:sz w:val="16"/>
                        </w:rPr>
                        <w:t>Specify</w:t>
                      </w:r>
                      <w:r>
                        <w:rPr>
                          <w:spacing w:val="-6"/>
                          <w:sz w:val="16"/>
                        </w:rPr>
                        <w:t xml:space="preserve"> </w:t>
                      </w:r>
                      <w:r>
                        <w:rPr>
                          <w:sz w:val="16"/>
                        </w:rPr>
                        <w:t>particularly</w:t>
                      </w:r>
                      <w:r>
                        <w:rPr>
                          <w:spacing w:val="-5"/>
                          <w:sz w:val="16"/>
                        </w:rPr>
                        <w:t xml:space="preserve"> </w:t>
                      </w:r>
                      <w:r>
                        <w:rPr>
                          <w:sz w:val="16"/>
                        </w:rPr>
                        <w:t>the</w:t>
                      </w:r>
                      <w:r>
                        <w:rPr>
                          <w:spacing w:val="-6"/>
                          <w:sz w:val="16"/>
                        </w:rPr>
                        <w:t xml:space="preserve"> </w:t>
                      </w:r>
                      <w:r>
                        <w:rPr>
                          <w:sz w:val="16"/>
                        </w:rPr>
                        <w:t>ultimate</w:t>
                      </w:r>
                      <w:r>
                        <w:rPr>
                          <w:spacing w:val="-6"/>
                          <w:sz w:val="16"/>
                        </w:rPr>
                        <w:t xml:space="preserve"> </w:t>
                      </w:r>
                      <w:r>
                        <w:rPr>
                          <w:sz w:val="16"/>
                        </w:rPr>
                        <w:t>goal(s)</w:t>
                      </w:r>
                      <w:r>
                        <w:rPr>
                          <w:spacing w:val="-5"/>
                          <w:sz w:val="16"/>
                        </w:rPr>
                        <w:t xml:space="preserve"> </w:t>
                      </w:r>
                      <w:r>
                        <w:rPr>
                          <w:sz w:val="16"/>
                        </w:rPr>
                        <w:t>of</w:t>
                      </w:r>
                      <w:r>
                        <w:rPr>
                          <w:spacing w:val="-7"/>
                          <w:sz w:val="16"/>
                        </w:rPr>
                        <w:t xml:space="preserve"> </w:t>
                      </w:r>
                      <w:r>
                        <w:rPr>
                          <w:sz w:val="16"/>
                        </w:rPr>
                        <w:t>your</w:t>
                      </w:r>
                      <w:r>
                        <w:rPr>
                          <w:spacing w:val="-2"/>
                          <w:sz w:val="16"/>
                        </w:rPr>
                        <w:t xml:space="preserve"> </w:t>
                      </w:r>
                      <w:r>
                        <w:rPr>
                          <w:sz w:val="16"/>
                        </w:rPr>
                        <w:t>research</w:t>
                      </w:r>
                      <w:r>
                        <w:rPr>
                          <w:spacing w:val="-5"/>
                          <w:sz w:val="16"/>
                        </w:rPr>
                        <w:t xml:space="preserve"> in</w:t>
                      </w:r>
                    </w:p>
                    <w:p w14:paraId="4B87BCE5" w14:textId="77777777" w:rsidR="009D3936" w:rsidRDefault="00000000">
                      <w:pPr>
                        <w:spacing w:before="65"/>
                        <w:ind w:left="283"/>
                        <w:rPr>
                          <w:rFonts w:ascii="MS Gothic" w:eastAsia="MS Gothic"/>
                          <w:sz w:val="16"/>
                        </w:rPr>
                      </w:pPr>
                      <w:proofErr w:type="gramStart"/>
                      <w:r>
                        <w:rPr>
                          <w:spacing w:val="-2"/>
                          <w:sz w:val="16"/>
                        </w:rPr>
                        <w:t>Japan.</w:t>
                      </w:r>
                      <w:r>
                        <w:rPr>
                          <w:rFonts w:ascii="MS Gothic" w:eastAsia="MS Gothic"/>
                          <w:spacing w:val="-2"/>
                          <w:sz w:val="16"/>
                        </w:rPr>
                        <w:t>（</w:t>
                      </w:r>
                      <w:proofErr w:type="spellStart"/>
                      <w:proofErr w:type="gramEnd"/>
                      <w:r>
                        <w:rPr>
                          <w:rFonts w:ascii="MS Gothic" w:eastAsia="MS Gothic"/>
                          <w:spacing w:val="-4"/>
                          <w:sz w:val="16"/>
                        </w:rPr>
                        <w:t>日本において希望する研究テーマ及び研究計画を明確に記入すること</w:t>
                      </w:r>
                      <w:proofErr w:type="spellEnd"/>
                      <w:r>
                        <w:rPr>
                          <w:rFonts w:ascii="MS Gothic" w:eastAsia="MS Gothic"/>
                          <w:spacing w:val="-4"/>
                          <w:sz w:val="16"/>
                        </w:rPr>
                        <w:t>。</w:t>
                      </w:r>
                      <w:r>
                        <w:rPr>
                          <w:rFonts w:ascii="MS Gothic" w:eastAsia="MS Gothic"/>
                          <w:spacing w:val="-4"/>
                          <w:sz w:val="16"/>
                          <w:lang w:eastAsia="ja-JP"/>
                        </w:rPr>
                        <w:t>特に研究の最終目標を具体的に記入すること。</w:t>
                      </w:r>
                      <w:r>
                        <w:rPr>
                          <w:rFonts w:ascii="MS Gothic" w:eastAsia="MS Gothic"/>
                          <w:spacing w:val="-10"/>
                          <w:sz w:val="16"/>
                        </w:rPr>
                        <w:t>）</w:t>
                      </w:r>
                    </w:p>
                  </w:txbxContent>
                </v:textbox>
                <w10:wrap type="topAndBottom" anchorx="page"/>
              </v:shape>
            </w:pict>
          </mc:Fallback>
        </mc:AlternateContent>
      </w:r>
    </w:p>
    <w:p w14:paraId="3DC9611B" w14:textId="77777777" w:rsidR="009D3936" w:rsidRDefault="00A33941">
      <w:pPr>
        <w:pStyle w:val="ListParagraph"/>
        <w:numPr>
          <w:ilvl w:val="0"/>
          <w:numId w:val="1"/>
        </w:numPr>
        <w:tabs>
          <w:tab w:val="left" w:pos="399"/>
        </w:tabs>
        <w:spacing w:before="15"/>
        <w:rPr>
          <w:rFonts w:ascii="MS Gothic" w:eastAsia="MS Gothic"/>
          <w:sz w:val="18"/>
        </w:rPr>
      </w:pPr>
      <w:r>
        <w:rPr>
          <w:sz w:val="20"/>
        </w:rPr>
        <w:t>Research</w:t>
      </w:r>
      <w:r>
        <w:rPr>
          <w:spacing w:val="-13"/>
          <w:sz w:val="20"/>
        </w:rPr>
        <w:t xml:space="preserve"> </w:t>
      </w:r>
      <w:r>
        <w:rPr>
          <w:sz w:val="20"/>
        </w:rPr>
        <w:t>theme</w:t>
      </w:r>
      <w:r>
        <w:rPr>
          <w:rFonts w:ascii="MS Gothic" w:eastAsia="MS Gothic"/>
          <w:sz w:val="18"/>
        </w:rPr>
        <w:t>（研究テーマ</w:t>
      </w:r>
      <w:r>
        <w:rPr>
          <w:rFonts w:ascii="MS Gothic" w:eastAsia="MS Gothic"/>
          <w:spacing w:val="-10"/>
          <w:sz w:val="18"/>
        </w:rPr>
        <w:t>）</w:t>
      </w:r>
    </w:p>
    <w:p w14:paraId="719F1BC0" w14:textId="580F0BE2" w:rsidR="009D3936" w:rsidRPr="00A33941" w:rsidRDefault="00853257" w:rsidP="004D7D3B">
      <w:pPr>
        <w:pStyle w:val="BodyText"/>
        <w:jc w:val="both"/>
        <w:rPr>
          <w:sz w:val="22"/>
          <w:lang w:eastAsia="ja-JP"/>
        </w:rPr>
      </w:pPr>
      <w:r>
        <w:rPr>
          <w:sz w:val="22"/>
        </w:rPr>
        <w:t>I want to research marine-derived nutritional and functional food ingredients, especially the rarely utilized or</w:t>
      </w:r>
      <w:r>
        <w:rPr>
          <w:rFonts w:ascii="MS Mincho" w:eastAsia="MS Mincho" w:hAnsi="MS Mincho" w:cs="MS Mincho" w:hint="eastAsia"/>
          <w:sz w:val="22"/>
          <w:lang w:eastAsia="ja-JP"/>
        </w:rPr>
        <w:t xml:space="preserve"> </w:t>
      </w:r>
      <w:r w:rsidRPr="00A33941">
        <w:rPr>
          <w:rFonts w:eastAsia="MS Mincho"/>
          <w:sz w:val="22"/>
          <w:lang w:eastAsia="ja-JP"/>
        </w:rPr>
        <w:t>ignored</w:t>
      </w:r>
      <w:r>
        <w:rPr>
          <w:rFonts w:hint="eastAsia"/>
          <w:sz w:val="22"/>
          <w:lang w:eastAsia="ja-JP"/>
        </w:rPr>
        <w:t xml:space="preserve"> </w:t>
      </w:r>
      <w:r>
        <w:rPr>
          <w:sz w:val="22"/>
          <w:lang w:eastAsia="ja-JP"/>
        </w:rPr>
        <w:t xml:space="preserve">marine </w:t>
      </w:r>
      <w:r>
        <w:rPr>
          <w:sz w:val="22"/>
        </w:rPr>
        <w:t xml:space="preserve">biomaterials. </w:t>
      </w:r>
      <w:r w:rsidR="0013194C">
        <w:rPr>
          <w:sz w:val="22"/>
        </w:rPr>
        <w:t xml:space="preserve">In this theme, I want to find out the novel compounds, and important functional properties of the marine-derived biomaterials that offer unique health benefits and that can revolutionize the field of functional foods and nutraceuticals. </w:t>
      </w:r>
      <w:r w:rsidR="004D7D3B" w:rsidRPr="00A33941">
        <w:rPr>
          <w:sz w:val="22"/>
        </w:rPr>
        <w:t>This research has the potential to contribute to improving human well-being, developing innovative food ingredients, and promoting environmental sustainability by utilizing the untapped potential of marine bioresources.</w:t>
      </w:r>
    </w:p>
    <w:p w14:paraId="08C58602" w14:textId="77777777" w:rsidR="009D3936" w:rsidRPr="00A33941" w:rsidRDefault="009D3936">
      <w:pPr>
        <w:pStyle w:val="BodyText"/>
        <w:spacing w:before="12"/>
        <w:rPr>
          <w:sz w:val="16"/>
        </w:rPr>
      </w:pPr>
    </w:p>
    <w:p w14:paraId="1CB2B001" w14:textId="77777777" w:rsidR="009D3936" w:rsidRPr="00A33941" w:rsidRDefault="00A33941">
      <w:pPr>
        <w:pStyle w:val="ListParagraph"/>
        <w:numPr>
          <w:ilvl w:val="0"/>
          <w:numId w:val="1"/>
        </w:numPr>
        <w:tabs>
          <w:tab w:val="left" w:pos="399"/>
        </w:tabs>
        <w:rPr>
          <w:rFonts w:eastAsia="MS Gothic"/>
          <w:sz w:val="18"/>
        </w:rPr>
      </w:pPr>
      <w:r w:rsidRPr="00E93F18">
        <w:rPr>
          <w:sz w:val="20"/>
        </w:rPr>
        <w:t>Research</w:t>
      </w:r>
      <w:r w:rsidRPr="00E93F18">
        <w:rPr>
          <w:spacing w:val="-11"/>
          <w:sz w:val="20"/>
        </w:rPr>
        <w:t xml:space="preserve"> </w:t>
      </w:r>
      <w:proofErr w:type="spellStart"/>
      <w:r w:rsidRPr="00E93F18">
        <w:rPr>
          <w:sz w:val="20"/>
        </w:rPr>
        <w:t>plan</w:t>
      </w:r>
      <w:r w:rsidRPr="00A33941">
        <w:rPr>
          <w:rFonts w:eastAsia="MS Gothic" w:hint="eastAsia"/>
          <w:sz w:val="18"/>
        </w:rPr>
        <w:t>（研究計画</w:t>
      </w:r>
      <w:proofErr w:type="spellEnd"/>
      <w:r w:rsidRPr="00A33941">
        <w:rPr>
          <w:rFonts w:eastAsia="MS Gothic" w:hint="eastAsia"/>
          <w:spacing w:val="-10"/>
          <w:sz w:val="18"/>
        </w:rPr>
        <w:t>）</w:t>
      </w:r>
    </w:p>
    <w:p w14:paraId="324CAA5F" w14:textId="1A7F324C" w:rsidR="004D7D3B" w:rsidRPr="00A33941" w:rsidRDefault="004D7D3B" w:rsidP="004D7D3B">
      <w:pPr>
        <w:pStyle w:val="BodyText"/>
        <w:jc w:val="both"/>
        <w:rPr>
          <w:b/>
          <w:bCs/>
          <w:sz w:val="20"/>
        </w:rPr>
      </w:pPr>
      <w:r w:rsidRPr="00A33941">
        <w:rPr>
          <w:b/>
          <w:bCs/>
          <w:sz w:val="20"/>
        </w:rPr>
        <w:t>Introduction</w:t>
      </w:r>
    </w:p>
    <w:p w14:paraId="0E16CF76" w14:textId="4D7AA573" w:rsidR="009D3936" w:rsidRPr="00A33941" w:rsidRDefault="004D7D3B" w:rsidP="004D7D3B">
      <w:pPr>
        <w:pStyle w:val="BodyText"/>
        <w:jc w:val="both"/>
        <w:rPr>
          <w:sz w:val="20"/>
        </w:rPr>
      </w:pPr>
      <w:r w:rsidRPr="00A33941">
        <w:rPr>
          <w:sz w:val="20"/>
        </w:rPr>
        <w:lastRenderedPageBreak/>
        <w:t>In recent years, there has been a growing global concern regarding health and nutrition. As the prevalence of diet-related diseases continues to rise, there is an increasing demand for functional foods and nutraceuticals that offer not only basic nutrition but also additional health benefits. These products have gained popularity due to their potential to promote well-being, prevent chronic diseases, and improve overall quality of life.</w:t>
      </w:r>
    </w:p>
    <w:p w14:paraId="752A009F" w14:textId="77777777" w:rsidR="004D7D3B" w:rsidRPr="00A33941" w:rsidRDefault="004D7D3B" w:rsidP="004D7D3B">
      <w:pPr>
        <w:pStyle w:val="BodyText"/>
        <w:jc w:val="both"/>
        <w:rPr>
          <w:sz w:val="20"/>
        </w:rPr>
      </w:pPr>
    </w:p>
    <w:p w14:paraId="0A19B9A2" w14:textId="20E8D503" w:rsidR="004D7D3B" w:rsidRPr="00A33941" w:rsidRDefault="004D7D3B" w:rsidP="004D7D3B">
      <w:pPr>
        <w:pStyle w:val="BodyText"/>
        <w:jc w:val="both"/>
        <w:rPr>
          <w:b/>
          <w:bCs/>
          <w:sz w:val="20"/>
        </w:rPr>
      </w:pPr>
      <w:r w:rsidRPr="00A33941">
        <w:rPr>
          <w:b/>
          <w:bCs/>
          <w:sz w:val="20"/>
        </w:rPr>
        <w:t>Problem Statement</w:t>
      </w:r>
    </w:p>
    <w:p w14:paraId="4786916F" w14:textId="436196D2" w:rsidR="008F11C1" w:rsidRDefault="008F11C1" w:rsidP="004D7D3B">
      <w:pPr>
        <w:pStyle w:val="BodyText"/>
        <w:jc w:val="both"/>
        <w:rPr>
          <w:sz w:val="20"/>
        </w:rPr>
      </w:pPr>
      <w:r>
        <w:rPr>
          <w:sz w:val="20"/>
        </w:rPr>
        <w:t xml:space="preserve">Most of the research in the field of nutraceuticals and functional foods has </w:t>
      </w:r>
      <w:r w:rsidR="00B50799">
        <w:rPr>
          <w:sz w:val="20"/>
        </w:rPr>
        <w:t>predominantly focused on terrestrial sources. However, marine environments have plenty of biomaterials that have untapped potential when it comes to the field of functional materials and nutraceuticals. This is revealed in developing countries whereby, most of the traditional medicin</w:t>
      </w:r>
      <w:r w:rsidR="0062456E">
        <w:rPr>
          <w:sz w:val="20"/>
        </w:rPr>
        <w:t>e</w:t>
      </w:r>
      <w:r w:rsidR="00B50799">
        <w:rPr>
          <w:sz w:val="20"/>
        </w:rPr>
        <w:t xml:space="preserve"> and functional food specialists relied on the terrestrial bio-resources and left aside the marine ones. </w:t>
      </w:r>
      <w:r w:rsidR="0062456E">
        <w:rPr>
          <w:sz w:val="20"/>
        </w:rPr>
        <w:t>Marine ecosystems are believed to contain potent resources that offer abundant and untapped bioactive and functional compounds that are important for our life and daily life perfections. Therefore, it’s also imperative to investigate and report on the potential marine-derived ingredients that have potential functional properties.</w:t>
      </w:r>
    </w:p>
    <w:p w14:paraId="6A974DD3" w14:textId="77777777" w:rsidR="004D7D3B" w:rsidRPr="00A33941" w:rsidRDefault="004D7D3B" w:rsidP="004D7D3B">
      <w:pPr>
        <w:pStyle w:val="BodyText"/>
        <w:jc w:val="both"/>
        <w:rPr>
          <w:sz w:val="20"/>
        </w:rPr>
      </w:pPr>
    </w:p>
    <w:p w14:paraId="0EBC5C61" w14:textId="3DC02F82" w:rsidR="004D7D3B" w:rsidRPr="00A33941" w:rsidRDefault="004D7D3B" w:rsidP="004D7D3B">
      <w:pPr>
        <w:pStyle w:val="BodyText"/>
        <w:jc w:val="both"/>
        <w:rPr>
          <w:b/>
          <w:bCs/>
          <w:sz w:val="20"/>
        </w:rPr>
      </w:pPr>
      <w:r w:rsidRPr="00A33941">
        <w:rPr>
          <w:b/>
          <w:bCs/>
          <w:sz w:val="20"/>
        </w:rPr>
        <w:t xml:space="preserve">Justification and </w:t>
      </w:r>
      <w:r w:rsidR="00CF141B">
        <w:rPr>
          <w:b/>
          <w:bCs/>
          <w:sz w:val="20"/>
        </w:rPr>
        <w:t>Novelty</w:t>
      </w:r>
    </w:p>
    <w:p w14:paraId="108E27C1" w14:textId="34D017FA" w:rsidR="004D7D3B" w:rsidRPr="00A33941" w:rsidRDefault="00CF141B" w:rsidP="004D7D3B">
      <w:pPr>
        <w:pStyle w:val="BodyText"/>
        <w:jc w:val="both"/>
        <w:rPr>
          <w:rFonts w:ascii="MS Mincho" w:eastAsia="MS Mincho" w:hAnsi="MS Mincho" w:cs="MS Mincho"/>
          <w:sz w:val="20"/>
          <w:lang w:eastAsia="ja-JP"/>
        </w:rPr>
      </w:pPr>
      <w:r>
        <w:rPr>
          <w:sz w:val="20"/>
        </w:rPr>
        <w:t>Marine resources include the microbiome, plankton, micro and macrobenthos,</w:t>
      </w:r>
      <w:r>
        <w:rPr>
          <w:rFonts w:ascii="MS Mincho" w:eastAsia="MS Mincho" w:hAnsi="MS Mincho" w:cs="MS Mincho"/>
          <w:sz w:val="20"/>
          <w:lang w:eastAsia="ja-JP"/>
        </w:rPr>
        <w:t xml:space="preserve"> </w:t>
      </w:r>
      <w:r w:rsidRPr="00A33941">
        <w:rPr>
          <w:rFonts w:eastAsia="MS Mincho"/>
          <w:sz w:val="20"/>
          <w:lang w:eastAsia="ja-JP"/>
        </w:rPr>
        <w:t>f</w:t>
      </w:r>
      <w:r>
        <w:rPr>
          <w:rFonts w:eastAsia="MS Mincho"/>
          <w:sz w:val="20"/>
          <w:lang w:eastAsia="ja-JP"/>
        </w:rPr>
        <w:t xml:space="preserve">ish, mammals, and many more. However, the assessment of the potential of these resources is based most particularly on fish and some common species, leaving aside other resources untapped. </w:t>
      </w:r>
      <w:r w:rsidRPr="00824686">
        <w:rPr>
          <w:sz w:val="20"/>
        </w:rPr>
        <w:t xml:space="preserve">While traditional </w:t>
      </w:r>
      <w:proofErr w:type="spellStart"/>
      <w:r>
        <w:rPr>
          <w:sz w:val="20"/>
        </w:rPr>
        <w:t>nutraceutical</w:t>
      </w:r>
      <w:proofErr w:type="spellEnd"/>
      <w:r w:rsidRPr="00824686">
        <w:rPr>
          <w:sz w:val="20"/>
        </w:rPr>
        <w:t xml:space="preserve"> sources have been extensively studied, the utilization of marine resources represents a novel approach that offers distinct bioactive compounds and potentially unique prebiotic properties.</w:t>
      </w:r>
      <w:r w:rsidR="00FB7090">
        <w:rPr>
          <w:rFonts w:ascii="MS Mincho" w:eastAsia="MS Mincho" w:hAnsi="MS Mincho" w:cs="MS Mincho"/>
          <w:sz w:val="20"/>
          <w:lang w:eastAsia="ja-JP"/>
        </w:rPr>
        <w:t xml:space="preserve"> </w:t>
      </w:r>
      <w:r w:rsidR="004D7D3B" w:rsidRPr="00A33941">
        <w:rPr>
          <w:sz w:val="20"/>
        </w:rPr>
        <w:t>y assessing the prebiotic potential of marine-derived ingredients, we can uncover new opportunities for developing functional food ingredients that promote gut health, providing innovative solutions for enhancing human well-being and nutritional interventions.</w:t>
      </w:r>
    </w:p>
    <w:p w14:paraId="6D56CDF3" w14:textId="77777777" w:rsidR="004D7D3B" w:rsidRPr="00A33941" w:rsidRDefault="004D7D3B" w:rsidP="004D7D3B">
      <w:pPr>
        <w:pStyle w:val="BodyText"/>
        <w:jc w:val="both"/>
        <w:rPr>
          <w:sz w:val="20"/>
        </w:rPr>
      </w:pPr>
    </w:p>
    <w:p w14:paraId="31309976" w14:textId="3D69A228" w:rsidR="004D7D3B" w:rsidRPr="00A33941" w:rsidRDefault="004D7D3B" w:rsidP="004D7D3B">
      <w:pPr>
        <w:pStyle w:val="BodyText"/>
        <w:jc w:val="both"/>
        <w:rPr>
          <w:b/>
          <w:bCs/>
          <w:sz w:val="20"/>
        </w:rPr>
      </w:pPr>
      <w:r w:rsidRPr="00A33941">
        <w:rPr>
          <w:b/>
          <w:bCs/>
          <w:sz w:val="20"/>
        </w:rPr>
        <w:t>Objectives</w:t>
      </w:r>
    </w:p>
    <w:p w14:paraId="31B20AF0" w14:textId="77777777" w:rsidR="004D7D3B" w:rsidRPr="00A33941" w:rsidRDefault="004D7D3B" w:rsidP="004D7D3B">
      <w:pPr>
        <w:pStyle w:val="BodyText"/>
        <w:jc w:val="both"/>
        <w:rPr>
          <w:b/>
          <w:bCs/>
          <w:sz w:val="20"/>
        </w:rPr>
      </w:pPr>
      <w:r w:rsidRPr="00A33941">
        <w:rPr>
          <w:b/>
          <w:bCs/>
          <w:sz w:val="20"/>
        </w:rPr>
        <w:t xml:space="preserve">General objective </w:t>
      </w:r>
    </w:p>
    <w:p w14:paraId="187EAEB4" w14:textId="330102B8" w:rsidR="004D7D3B" w:rsidRPr="00A33941" w:rsidRDefault="004D7D3B" w:rsidP="004D7D3B">
      <w:pPr>
        <w:pStyle w:val="BodyText"/>
        <w:jc w:val="both"/>
        <w:rPr>
          <w:sz w:val="20"/>
        </w:rPr>
      </w:pPr>
      <w:r w:rsidRPr="00A33941">
        <w:rPr>
          <w:sz w:val="20"/>
        </w:rPr>
        <w:t xml:space="preserve">To assess the </w:t>
      </w:r>
      <w:r w:rsidR="00B564FE">
        <w:rPr>
          <w:sz w:val="20"/>
        </w:rPr>
        <w:t xml:space="preserve">functional and </w:t>
      </w:r>
      <w:proofErr w:type="spellStart"/>
      <w:r w:rsidR="00B564FE">
        <w:rPr>
          <w:sz w:val="20"/>
        </w:rPr>
        <w:t>nutraceutical</w:t>
      </w:r>
      <w:proofErr w:type="spellEnd"/>
      <w:r w:rsidR="00B564FE" w:rsidRPr="00A33941">
        <w:rPr>
          <w:sz w:val="20"/>
        </w:rPr>
        <w:t xml:space="preserve"> </w:t>
      </w:r>
      <w:r w:rsidRPr="00A33941">
        <w:rPr>
          <w:sz w:val="20"/>
        </w:rPr>
        <w:t xml:space="preserve">properties of </w:t>
      </w:r>
      <w:r w:rsidR="00B564FE">
        <w:rPr>
          <w:sz w:val="20"/>
        </w:rPr>
        <w:t>compounds extracted from marine benthos by using biodegradation technology</w:t>
      </w:r>
      <w:r w:rsidRPr="00A33941">
        <w:rPr>
          <w:sz w:val="20"/>
        </w:rPr>
        <w:t>.</w:t>
      </w:r>
    </w:p>
    <w:p w14:paraId="5AC92E92" w14:textId="12503EFC" w:rsidR="004D7D3B" w:rsidRPr="00A33941" w:rsidRDefault="004D7D3B" w:rsidP="004D7D3B">
      <w:pPr>
        <w:pStyle w:val="BodyText"/>
        <w:jc w:val="both"/>
        <w:rPr>
          <w:b/>
          <w:bCs/>
          <w:sz w:val="20"/>
        </w:rPr>
      </w:pPr>
      <w:r w:rsidRPr="00A33941">
        <w:rPr>
          <w:b/>
          <w:bCs/>
          <w:sz w:val="20"/>
        </w:rPr>
        <w:t>Specific objectives:</w:t>
      </w:r>
    </w:p>
    <w:p w14:paraId="253B3964" w14:textId="48D2117A" w:rsidR="004D7D3B" w:rsidRDefault="004D7D3B" w:rsidP="004D7D3B">
      <w:pPr>
        <w:pStyle w:val="BodyText"/>
        <w:numPr>
          <w:ilvl w:val="0"/>
          <w:numId w:val="3"/>
        </w:numPr>
        <w:jc w:val="both"/>
        <w:rPr>
          <w:sz w:val="20"/>
        </w:rPr>
      </w:pPr>
      <w:r w:rsidRPr="00A33941">
        <w:rPr>
          <w:sz w:val="20"/>
        </w:rPr>
        <w:t xml:space="preserve">Determine the </w:t>
      </w:r>
      <w:r w:rsidR="00B564FE">
        <w:rPr>
          <w:sz w:val="20"/>
        </w:rPr>
        <w:t xml:space="preserve">functional properties </w:t>
      </w:r>
      <w:r w:rsidRPr="00A33941">
        <w:rPr>
          <w:sz w:val="20"/>
        </w:rPr>
        <w:t>of marine-derived ingredients</w:t>
      </w:r>
      <w:r w:rsidR="00B564FE">
        <w:rPr>
          <w:sz w:val="20"/>
        </w:rPr>
        <w:t xml:space="preserve"> extracted from the selected marine macrobenthos</w:t>
      </w:r>
      <w:r w:rsidRPr="00A33941">
        <w:rPr>
          <w:sz w:val="20"/>
        </w:rPr>
        <w:t>.</w:t>
      </w:r>
    </w:p>
    <w:p w14:paraId="38C7776A" w14:textId="2B51B4F5" w:rsidR="00B564FE" w:rsidRDefault="00B564FE" w:rsidP="004D7D3B">
      <w:pPr>
        <w:pStyle w:val="BodyText"/>
        <w:numPr>
          <w:ilvl w:val="0"/>
          <w:numId w:val="3"/>
        </w:numPr>
        <w:jc w:val="both"/>
        <w:rPr>
          <w:sz w:val="20"/>
        </w:rPr>
      </w:pPr>
      <w:r>
        <w:rPr>
          <w:sz w:val="20"/>
        </w:rPr>
        <w:t>To determine the nutraceutical properties of marine-derived compounds extracted from the selected marine macrobenthos.</w:t>
      </w:r>
    </w:p>
    <w:p w14:paraId="75F76D84" w14:textId="7E5797F3" w:rsidR="00ED0E4C" w:rsidRPr="00A33941" w:rsidRDefault="00ED0E4C" w:rsidP="004D7D3B">
      <w:pPr>
        <w:pStyle w:val="BodyText"/>
        <w:numPr>
          <w:ilvl w:val="0"/>
          <w:numId w:val="3"/>
        </w:numPr>
        <w:jc w:val="both"/>
        <w:rPr>
          <w:sz w:val="20"/>
        </w:rPr>
      </w:pPr>
      <w:r>
        <w:rPr>
          <w:sz w:val="20"/>
        </w:rPr>
        <w:t>To determine the chemical and physical properties of the extracted compounds from the selected macrobenthos</w:t>
      </w:r>
    </w:p>
    <w:p w14:paraId="3129B00F" w14:textId="77777777" w:rsidR="004D7D3B" w:rsidRPr="00A33941" w:rsidRDefault="004D7D3B" w:rsidP="004D7D3B">
      <w:pPr>
        <w:pStyle w:val="BodyText"/>
        <w:ind w:left="720"/>
        <w:jc w:val="both"/>
        <w:rPr>
          <w:sz w:val="20"/>
        </w:rPr>
      </w:pPr>
    </w:p>
    <w:p w14:paraId="1C21A515" w14:textId="611C024D" w:rsidR="009D3936" w:rsidRPr="00A33941" w:rsidRDefault="004D7D3B" w:rsidP="004D7D3B">
      <w:pPr>
        <w:pStyle w:val="BodyText"/>
        <w:jc w:val="both"/>
        <w:rPr>
          <w:b/>
          <w:bCs/>
          <w:sz w:val="20"/>
        </w:rPr>
      </w:pPr>
      <w:r w:rsidRPr="00A33941">
        <w:rPr>
          <w:b/>
          <w:bCs/>
          <w:sz w:val="20"/>
        </w:rPr>
        <w:t>Methodology</w:t>
      </w:r>
    </w:p>
    <w:p w14:paraId="0A913604" w14:textId="3FFDB7B3" w:rsidR="004D7D3B" w:rsidRPr="00A33941" w:rsidRDefault="004D7D3B" w:rsidP="004D7D3B">
      <w:pPr>
        <w:pStyle w:val="BodyText"/>
        <w:jc w:val="both"/>
        <w:rPr>
          <w:sz w:val="20"/>
        </w:rPr>
      </w:pPr>
      <w:r w:rsidRPr="00A33941">
        <w:rPr>
          <w:sz w:val="20"/>
        </w:rPr>
        <w:t xml:space="preserve">To achieve the objectives, I will employ a combination of in vitro fermentation studies and microbiological analyses. The selected marine-derived ingredients will undergo fermentation using </w:t>
      </w:r>
      <w:r w:rsidR="00B04DE4">
        <w:rPr>
          <w:sz w:val="20"/>
        </w:rPr>
        <w:t>specific</w:t>
      </w:r>
      <w:r w:rsidRPr="00A33941">
        <w:rPr>
          <w:sz w:val="20"/>
        </w:rPr>
        <w:t xml:space="preserve"> </w:t>
      </w:r>
      <w:r w:rsidR="00B04DE4" w:rsidRPr="00B04DE4">
        <w:rPr>
          <w:sz w:val="20"/>
        </w:rPr>
        <w:t>inoculum</w:t>
      </w:r>
      <w:r w:rsidRPr="00A33941">
        <w:rPr>
          <w:sz w:val="20"/>
        </w:rPr>
        <w:t xml:space="preserve"> or simulated models to evaluate their fermentability and production of short-</w:t>
      </w:r>
      <w:r w:rsidR="00B04DE4">
        <w:rPr>
          <w:sz w:val="20"/>
        </w:rPr>
        <w:t xml:space="preserve">chain molecules with functional and </w:t>
      </w:r>
      <w:proofErr w:type="spellStart"/>
      <w:r w:rsidR="00B04DE4">
        <w:rPr>
          <w:sz w:val="20"/>
        </w:rPr>
        <w:t>nutraceutical</w:t>
      </w:r>
      <w:proofErr w:type="spellEnd"/>
      <w:r w:rsidR="00B04DE4">
        <w:rPr>
          <w:sz w:val="20"/>
        </w:rPr>
        <w:t xml:space="preserve"> properties</w:t>
      </w:r>
      <w:r w:rsidRPr="00A33941">
        <w:rPr>
          <w:sz w:val="20"/>
        </w:rPr>
        <w:t xml:space="preserve">. Additionally, I will assess </w:t>
      </w:r>
      <w:r w:rsidR="00E36F09">
        <w:rPr>
          <w:sz w:val="20"/>
        </w:rPr>
        <w:t xml:space="preserve">the </w:t>
      </w:r>
      <w:r w:rsidR="00B04DE4">
        <w:rPr>
          <w:sz w:val="20"/>
        </w:rPr>
        <w:t xml:space="preserve">functional and nutraceutical potentials of the extracts by </w:t>
      </w:r>
      <w:r w:rsidR="00E36F09">
        <w:rPr>
          <w:sz w:val="20"/>
        </w:rPr>
        <w:t xml:space="preserve">testing different properties; from antioxidative, anti-inflammatory, anti-hypertensive, prebiotic, and probiotic potentials following fermentation and bioactivation of the extracts. </w:t>
      </w:r>
      <w:r w:rsidRPr="00A33941">
        <w:rPr>
          <w:sz w:val="20"/>
        </w:rPr>
        <w:t>changes in gut microbiota composition using advanced sequencing techniques to identify shifts in beneficial bacteria populations upon exposure to marine-derived ingredients.</w:t>
      </w:r>
    </w:p>
    <w:p w14:paraId="5B1DEE46" w14:textId="77777777" w:rsidR="004D7D3B" w:rsidRPr="00A33941" w:rsidRDefault="004D7D3B" w:rsidP="004D7D3B">
      <w:pPr>
        <w:pStyle w:val="BodyText"/>
        <w:jc w:val="both"/>
        <w:rPr>
          <w:sz w:val="20"/>
        </w:rPr>
      </w:pPr>
    </w:p>
    <w:p w14:paraId="66FD3830" w14:textId="2B8D16E0" w:rsidR="004D7D3B" w:rsidRPr="00A33941" w:rsidRDefault="004D7D3B" w:rsidP="004D7D3B">
      <w:pPr>
        <w:pStyle w:val="BodyText"/>
        <w:jc w:val="both"/>
        <w:rPr>
          <w:b/>
          <w:bCs/>
          <w:sz w:val="20"/>
        </w:rPr>
      </w:pPr>
      <w:r w:rsidRPr="00A33941">
        <w:rPr>
          <w:b/>
          <w:bCs/>
          <w:sz w:val="20"/>
        </w:rPr>
        <w:t>Expected Outcomes</w:t>
      </w:r>
    </w:p>
    <w:p w14:paraId="03D24DA1" w14:textId="3E7E4AF4" w:rsidR="004D7D3B" w:rsidRPr="00A33941" w:rsidRDefault="004D7D3B" w:rsidP="004D7D3B">
      <w:pPr>
        <w:pStyle w:val="BodyText"/>
        <w:jc w:val="both"/>
        <w:rPr>
          <w:sz w:val="20"/>
        </w:rPr>
      </w:pPr>
      <w:r w:rsidRPr="00A33941">
        <w:rPr>
          <w:sz w:val="20"/>
        </w:rPr>
        <w:t>By conducting this research,</w:t>
      </w:r>
      <w:r w:rsidR="00E36F09">
        <w:rPr>
          <w:sz w:val="20"/>
        </w:rPr>
        <w:t xml:space="preserve"> I</w:t>
      </w:r>
      <w:r w:rsidRPr="00A33941">
        <w:rPr>
          <w:sz w:val="20"/>
        </w:rPr>
        <w:t xml:space="preserve"> anticipate uncovering new insights into the </w:t>
      </w:r>
      <w:proofErr w:type="spellStart"/>
      <w:r w:rsidR="00C67904">
        <w:rPr>
          <w:sz w:val="20"/>
        </w:rPr>
        <w:t>nutraceutical</w:t>
      </w:r>
      <w:proofErr w:type="spellEnd"/>
      <w:r w:rsidR="00C67904">
        <w:rPr>
          <w:sz w:val="20"/>
        </w:rPr>
        <w:t>, nutritional, and functional</w:t>
      </w:r>
      <w:r w:rsidRPr="00A33941">
        <w:rPr>
          <w:sz w:val="20"/>
        </w:rPr>
        <w:t xml:space="preserve"> potential of marine-derived </w:t>
      </w:r>
      <w:proofErr w:type="spellStart"/>
      <w:r w:rsidR="00C67904">
        <w:rPr>
          <w:sz w:val="20"/>
        </w:rPr>
        <w:t>macrobenthos</w:t>
      </w:r>
      <w:proofErr w:type="spellEnd"/>
      <w:r w:rsidRPr="00A33941">
        <w:rPr>
          <w:sz w:val="20"/>
        </w:rPr>
        <w:t xml:space="preserve">. Our findings will provide valuable information on their </w:t>
      </w:r>
      <w:r w:rsidR="00C67904">
        <w:rPr>
          <w:sz w:val="20"/>
        </w:rPr>
        <w:t>extractability</w:t>
      </w:r>
      <w:r w:rsidRPr="00A33941">
        <w:rPr>
          <w:sz w:val="20"/>
        </w:rPr>
        <w:t xml:space="preserve">, </w:t>
      </w:r>
      <w:r w:rsidR="00C67904">
        <w:rPr>
          <w:sz w:val="20"/>
        </w:rPr>
        <w:t>potential for</w:t>
      </w:r>
      <w:r w:rsidRPr="00A33941">
        <w:rPr>
          <w:sz w:val="20"/>
        </w:rPr>
        <w:t xml:space="preserve"> </w:t>
      </w:r>
      <w:r w:rsidR="00C67904">
        <w:rPr>
          <w:sz w:val="20"/>
        </w:rPr>
        <w:t>human health and wellbeing</w:t>
      </w:r>
      <w:r w:rsidRPr="00A33941">
        <w:rPr>
          <w:sz w:val="20"/>
        </w:rPr>
        <w:t xml:space="preserve">, and potential to promote </w:t>
      </w:r>
      <w:r w:rsidR="00C67904">
        <w:rPr>
          <w:sz w:val="20"/>
        </w:rPr>
        <w:t xml:space="preserve">sustainable utilization of marine </w:t>
      </w:r>
      <w:proofErr w:type="spellStart"/>
      <w:r w:rsidR="00C67904">
        <w:rPr>
          <w:sz w:val="20"/>
        </w:rPr>
        <w:t>macrobenthos</w:t>
      </w:r>
      <w:proofErr w:type="spellEnd"/>
      <w:r w:rsidR="00C67904">
        <w:rPr>
          <w:sz w:val="20"/>
        </w:rPr>
        <w:t>. T</w:t>
      </w:r>
      <w:r w:rsidRPr="00A33941">
        <w:rPr>
          <w:sz w:val="20"/>
        </w:rPr>
        <w:t>hese outcomes will contribute to the development of novel prebiotic ingredients sourced from marine ecosystems and expand the range of options for enhancing gut health.</w:t>
      </w:r>
    </w:p>
    <w:p w14:paraId="1FA5F6BF" w14:textId="77777777" w:rsidR="004D7D3B" w:rsidRPr="00A33941" w:rsidRDefault="004D7D3B" w:rsidP="004D7D3B">
      <w:pPr>
        <w:pStyle w:val="BodyText"/>
        <w:jc w:val="both"/>
        <w:rPr>
          <w:sz w:val="20"/>
        </w:rPr>
      </w:pPr>
    </w:p>
    <w:p w14:paraId="54E0D85E" w14:textId="5EB3543C" w:rsidR="004D7D3B" w:rsidRPr="00A33941" w:rsidRDefault="004D7D3B" w:rsidP="004D7D3B">
      <w:pPr>
        <w:pStyle w:val="BodyText"/>
        <w:jc w:val="both"/>
        <w:rPr>
          <w:b/>
          <w:bCs/>
          <w:sz w:val="20"/>
        </w:rPr>
      </w:pPr>
      <w:r w:rsidRPr="00A33941">
        <w:rPr>
          <w:b/>
          <w:bCs/>
          <w:sz w:val="20"/>
        </w:rPr>
        <w:t>Conclusion</w:t>
      </w:r>
    </w:p>
    <w:p w14:paraId="0A06A5B3" w14:textId="061E024C" w:rsidR="009D3936" w:rsidRPr="00A33941" w:rsidRDefault="00C67904" w:rsidP="004D7D3B">
      <w:pPr>
        <w:pStyle w:val="BodyText"/>
        <w:jc w:val="both"/>
        <w:rPr>
          <w:sz w:val="14"/>
        </w:rPr>
      </w:pPr>
      <w:r>
        <w:rPr>
          <w:sz w:val="20"/>
        </w:rPr>
        <w:t>I</w:t>
      </w:r>
      <w:r w:rsidR="004D7D3B" w:rsidRPr="00A33941">
        <w:rPr>
          <w:sz w:val="20"/>
        </w:rPr>
        <w:t xml:space="preserve"> aim to fill the existing gap in knowledge and unlock the potential of marine </w:t>
      </w:r>
      <w:proofErr w:type="spellStart"/>
      <w:r>
        <w:rPr>
          <w:sz w:val="20"/>
        </w:rPr>
        <w:t>macrobenthos</w:t>
      </w:r>
      <w:proofErr w:type="spellEnd"/>
      <w:r>
        <w:rPr>
          <w:sz w:val="20"/>
        </w:rPr>
        <w:t xml:space="preserve"> </w:t>
      </w:r>
      <w:r w:rsidR="004D7D3B" w:rsidRPr="00A33941">
        <w:rPr>
          <w:sz w:val="20"/>
        </w:rPr>
        <w:t xml:space="preserve">resources </w:t>
      </w:r>
      <w:r>
        <w:rPr>
          <w:sz w:val="20"/>
        </w:rPr>
        <w:t>as a potential source of nutritional and functional compounds</w:t>
      </w:r>
      <w:r w:rsidR="004D7D3B" w:rsidRPr="00A33941">
        <w:rPr>
          <w:sz w:val="20"/>
        </w:rPr>
        <w:t xml:space="preserve">. This research has the potential to revolutionize the field of </w:t>
      </w:r>
      <w:proofErr w:type="spellStart"/>
      <w:r>
        <w:rPr>
          <w:sz w:val="20"/>
        </w:rPr>
        <w:t>macrobenthos</w:t>
      </w:r>
      <w:proofErr w:type="spellEnd"/>
      <w:r>
        <w:rPr>
          <w:sz w:val="20"/>
        </w:rPr>
        <w:t xml:space="preserve"> nutritional resources, functional foods, and nutraceutical compounds</w:t>
      </w:r>
      <w:r w:rsidR="004D7D3B" w:rsidRPr="00A33941">
        <w:rPr>
          <w:sz w:val="20"/>
        </w:rPr>
        <w:t>, offering innovative solutions for improving human well-being and promoting sustainable utilization of marine bioresources.</w:t>
      </w:r>
    </w:p>
    <w:p w14:paraId="3C0F7C26" w14:textId="77777777" w:rsidR="009D3936" w:rsidRDefault="00A33941">
      <w:pPr>
        <w:spacing w:before="92"/>
        <w:ind w:left="3443" w:right="3442"/>
        <w:jc w:val="center"/>
        <w:rPr>
          <w:sz w:val="18"/>
        </w:rPr>
      </w:pPr>
      <w:r>
        <w:rPr>
          <w:sz w:val="18"/>
        </w:rPr>
        <w:t>-</w:t>
      </w:r>
      <w:r>
        <w:rPr>
          <w:spacing w:val="43"/>
          <w:sz w:val="18"/>
        </w:rPr>
        <w:t xml:space="preserve"> </w:t>
      </w:r>
      <w:r>
        <w:rPr>
          <w:sz w:val="18"/>
        </w:rPr>
        <w:t>1</w:t>
      </w:r>
      <w:r>
        <w:rPr>
          <w:spacing w:val="44"/>
          <w:sz w:val="18"/>
        </w:rPr>
        <w:t xml:space="preserve"> </w:t>
      </w:r>
      <w:r>
        <w:rPr>
          <w:spacing w:val="-10"/>
          <w:sz w:val="18"/>
        </w:rPr>
        <w:t>-</w:t>
      </w:r>
    </w:p>
    <w:sectPr w:rsidR="009D3936">
      <w:type w:val="continuous"/>
      <w:pgSz w:w="11910" w:h="16840"/>
      <w:pgMar w:top="1080" w:right="1020" w:bottom="280" w:left="102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234E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D9A6" w16cex:dateUtc="2023-05-22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234EED" w16cid:durableId="2815D9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1B58"/>
    <w:multiLevelType w:val="hybridMultilevel"/>
    <w:tmpl w:val="4ECC5AB6"/>
    <w:lvl w:ilvl="0" w:tplc="8BA4BDF0">
      <w:start w:val="1"/>
      <w:numFmt w:val="decimal"/>
      <w:lvlText w:val="(%1)"/>
      <w:lvlJc w:val="left"/>
      <w:pPr>
        <w:ind w:left="398" w:hanging="287"/>
        <w:jc w:val="left"/>
      </w:pPr>
      <w:rPr>
        <w:rFonts w:ascii="Times New Roman" w:eastAsia="Times New Roman" w:hAnsi="Times New Roman" w:cs="Times New Roman" w:hint="default"/>
        <w:b w:val="0"/>
        <w:bCs w:val="0"/>
        <w:i w:val="0"/>
        <w:iCs w:val="0"/>
        <w:w w:val="99"/>
        <w:sz w:val="20"/>
        <w:szCs w:val="20"/>
        <w:lang w:val="en-US" w:eastAsia="en-US" w:bidi="ar-SA"/>
      </w:rPr>
    </w:lvl>
    <w:lvl w:ilvl="1" w:tplc="11985F42">
      <w:numFmt w:val="bullet"/>
      <w:lvlText w:val="•"/>
      <w:lvlJc w:val="left"/>
      <w:pPr>
        <w:ind w:left="1346" w:hanging="287"/>
      </w:pPr>
      <w:rPr>
        <w:rFonts w:hint="default"/>
        <w:lang w:val="en-US" w:eastAsia="en-US" w:bidi="ar-SA"/>
      </w:rPr>
    </w:lvl>
    <w:lvl w:ilvl="2" w:tplc="BB1CB4B4">
      <w:numFmt w:val="bullet"/>
      <w:lvlText w:val="•"/>
      <w:lvlJc w:val="left"/>
      <w:pPr>
        <w:ind w:left="2293" w:hanging="287"/>
      </w:pPr>
      <w:rPr>
        <w:rFonts w:hint="default"/>
        <w:lang w:val="en-US" w:eastAsia="en-US" w:bidi="ar-SA"/>
      </w:rPr>
    </w:lvl>
    <w:lvl w:ilvl="3" w:tplc="09426B66">
      <w:numFmt w:val="bullet"/>
      <w:lvlText w:val="•"/>
      <w:lvlJc w:val="left"/>
      <w:pPr>
        <w:ind w:left="3239" w:hanging="287"/>
      </w:pPr>
      <w:rPr>
        <w:rFonts w:hint="default"/>
        <w:lang w:val="en-US" w:eastAsia="en-US" w:bidi="ar-SA"/>
      </w:rPr>
    </w:lvl>
    <w:lvl w:ilvl="4" w:tplc="B8DAF6E4">
      <w:numFmt w:val="bullet"/>
      <w:lvlText w:val="•"/>
      <w:lvlJc w:val="left"/>
      <w:pPr>
        <w:ind w:left="4186" w:hanging="287"/>
      </w:pPr>
      <w:rPr>
        <w:rFonts w:hint="default"/>
        <w:lang w:val="en-US" w:eastAsia="en-US" w:bidi="ar-SA"/>
      </w:rPr>
    </w:lvl>
    <w:lvl w:ilvl="5" w:tplc="2A264322">
      <w:numFmt w:val="bullet"/>
      <w:lvlText w:val="•"/>
      <w:lvlJc w:val="left"/>
      <w:pPr>
        <w:ind w:left="5133" w:hanging="287"/>
      </w:pPr>
      <w:rPr>
        <w:rFonts w:hint="default"/>
        <w:lang w:val="en-US" w:eastAsia="en-US" w:bidi="ar-SA"/>
      </w:rPr>
    </w:lvl>
    <w:lvl w:ilvl="6" w:tplc="CABAC71A">
      <w:numFmt w:val="bullet"/>
      <w:lvlText w:val="•"/>
      <w:lvlJc w:val="left"/>
      <w:pPr>
        <w:ind w:left="6079" w:hanging="287"/>
      </w:pPr>
      <w:rPr>
        <w:rFonts w:hint="default"/>
        <w:lang w:val="en-US" w:eastAsia="en-US" w:bidi="ar-SA"/>
      </w:rPr>
    </w:lvl>
    <w:lvl w:ilvl="7" w:tplc="C4B28DB6">
      <w:numFmt w:val="bullet"/>
      <w:lvlText w:val="•"/>
      <w:lvlJc w:val="left"/>
      <w:pPr>
        <w:ind w:left="7026" w:hanging="287"/>
      </w:pPr>
      <w:rPr>
        <w:rFonts w:hint="default"/>
        <w:lang w:val="en-US" w:eastAsia="en-US" w:bidi="ar-SA"/>
      </w:rPr>
    </w:lvl>
    <w:lvl w:ilvl="8" w:tplc="F5D825D2">
      <w:numFmt w:val="bullet"/>
      <w:lvlText w:val="•"/>
      <w:lvlJc w:val="left"/>
      <w:pPr>
        <w:ind w:left="7973" w:hanging="287"/>
      </w:pPr>
      <w:rPr>
        <w:rFonts w:hint="default"/>
        <w:lang w:val="en-US" w:eastAsia="en-US" w:bidi="ar-SA"/>
      </w:rPr>
    </w:lvl>
  </w:abstractNum>
  <w:abstractNum w:abstractNumId="1">
    <w:nsid w:val="0D790C40"/>
    <w:multiLevelType w:val="hybridMultilevel"/>
    <w:tmpl w:val="282C6260"/>
    <w:lvl w:ilvl="0" w:tplc="770C6134">
      <w:start w:val="1"/>
      <w:numFmt w:val="decimal"/>
      <w:lvlText w:val="(%1)"/>
      <w:lvlJc w:val="left"/>
      <w:pPr>
        <w:ind w:left="547" w:hanging="284"/>
        <w:jc w:val="left"/>
      </w:pPr>
      <w:rPr>
        <w:rFonts w:hint="default"/>
        <w:w w:val="100"/>
        <w:lang w:val="en-US" w:eastAsia="en-US" w:bidi="ar-SA"/>
      </w:rPr>
    </w:lvl>
    <w:lvl w:ilvl="1" w:tplc="7494DAD0">
      <w:numFmt w:val="bullet"/>
      <w:lvlText w:val="•"/>
      <w:lvlJc w:val="left"/>
      <w:pPr>
        <w:ind w:left="1472" w:hanging="284"/>
      </w:pPr>
      <w:rPr>
        <w:rFonts w:hint="default"/>
        <w:lang w:val="en-US" w:eastAsia="en-US" w:bidi="ar-SA"/>
      </w:rPr>
    </w:lvl>
    <w:lvl w:ilvl="2" w:tplc="044292E2">
      <w:numFmt w:val="bullet"/>
      <w:lvlText w:val="•"/>
      <w:lvlJc w:val="left"/>
      <w:pPr>
        <w:ind w:left="2405" w:hanging="284"/>
      </w:pPr>
      <w:rPr>
        <w:rFonts w:hint="default"/>
        <w:lang w:val="en-US" w:eastAsia="en-US" w:bidi="ar-SA"/>
      </w:rPr>
    </w:lvl>
    <w:lvl w:ilvl="3" w:tplc="8E3E6B6C">
      <w:numFmt w:val="bullet"/>
      <w:lvlText w:val="•"/>
      <w:lvlJc w:val="left"/>
      <w:pPr>
        <w:ind w:left="3337" w:hanging="284"/>
      </w:pPr>
      <w:rPr>
        <w:rFonts w:hint="default"/>
        <w:lang w:val="en-US" w:eastAsia="en-US" w:bidi="ar-SA"/>
      </w:rPr>
    </w:lvl>
    <w:lvl w:ilvl="4" w:tplc="64A8F514">
      <w:numFmt w:val="bullet"/>
      <w:lvlText w:val="•"/>
      <w:lvlJc w:val="left"/>
      <w:pPr>
        <w:ind w:left="4270" w:hanging="284"/>
      </w:pPr>
      <w:rPr>
        <w:rFonts w:hint="default"/>
        <w:lang w:val="en-US" w:eastAsia="en-US" w:bidi="ar-SA"/>
      </w:rPr>
    </w:lvl>
    <w:lvl w:ilvl="5" w:tplc="BEAAEFC4">
      <w:numFmt w:val="bullet"/>
      <w:lvlText w:val="•"/>
      <w:lvlJc w:val="left"/>
      <w:pPr>
        <w:ind w:left="5203" w:hanging="284"/>
      </w:pPr>
      <w:rPr>
        <w:rFonts w:hint="default"/>
        <w:lang w:val="en-US" w:eastAsia="en-US" w:bidi="ar-SA"/>
      </w:rPr>
    </w:lvl>
    <w:lvl w:ilvl="6" w:tplc="CF92BA56">
      <w:numFmt w:val="bullet"/>
      <w:lvlText w:val="•"/>
      <w:lvlJc w:val="left"/>
      <w:pPr>
        <w:ind w:left="6135" w:hanging="284"/>
      </w:pPr>
      <w:rPr>
        <w:rFonts w:hint="default"/>
        <w:lang w:val="en-US" w:eastAsia="en-US" w:bidi="ar-SA"/>
      </w:rPr>
    </w:lvl>
    <w:lvl w:ilvl="7" w:tplc="E57A121A">
      <w:numFmt w:val="bullet"/>
      <w:lvlText w:val="•"/>
      <w:lvlJc w:val="left"/>
      <w:pPr>
        <w:ind w:left="7068" w:hanging="284"/>
      </w:pPr>
      <w:rPr>
        <w:rFonts w:hint="default"/>
        <w:lang w:val="en-US" w:eastAsia="en-US" w:bidi="ar-SA"/>
      </w:rPr>
    </w:lvl>
    <w:lvl w:ilvl="8" w:tplc="E9924528">
      <w:numFmt w:val="bullet"/>
      <w:lvlText w:val="•"/>
      <w:lvlJc w:val="left"/>
      <w:pPr>
        <w:ind w:left="8001" w:hanging="284"/>
      </w:pPr>
      <w:rPr>
        <w:rFonts w:hint="default"/>
        <w:lang w:val="en-US" w:eastAsia="en-US" w:bidi="ar-SA"/>
      </w:rPr>
    </w:lvl>
  </w:abstractNum>
  <w:abstractNum w:abstractNumId="2">
    <w:nsid w:val="6FE14FC8"/>
    <w:multiLevelType w:val="hybridMultilevel"/>
    <w:tmpl w:val="EAF080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goma02@gmail.com">
    <w15:presenceInfo w15:providerId="Windows Live" w15:userId="a1b4db0734299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36"/>
    <w:rsid w:val="0013194C"/>
    <w:rsid w:val="002D62C3"/>
    <w:rsid w:val="003427E8"/>
    <w:rsid w:val="0040560D"/>
    <w:rsid w:val="004952A3"/>
    <w:rsid w:val="004D7D3B"/>
    <w:rsid w:val="0062456E"/>
    <w:rsid w:val="007A45A8"/>
    <w:rsid w:val="007B32D5"/>
    <w:rsid w:val="00853257"/>
    <w:rsid w:val="008F11C1"/>
    <w:rsid w:val="009D3936"/>
    <w:rsid w:val="009E160B"/>
    <w:rsid w:val="00A033FF"/>
    <w:rsid w:val="00A33941"/>
    <w:rsid w:val="00B04DE4"/>
    <w:rsid w:val="00B07B8E"/>
    <w:rsid w:val="00B50799"/>
    <w:rsid w:val="00B564FE"/>
    <w:rsid w:val="00C30410"/>
    <w:rsid w:val="00C67904"/>
    <w:rsid w:val="00CF141B"/>
    <w:rsid w:val="00DA6CF8"/>
    <w:rsid w:val="00DD600A"/>
    <w:rsid w:val="00DF1CBF"/>
    <w:rsid w:val="00E36F09"/>
    <w:rsid w:val="00E93F18"/>
    <w:rsid w:val="00ED0E4C"/>
    <w:rsid w:val="00F25832"/>
    <w:rsid w:val="00F60E50"/>
    <w:rsid w:val="00FB7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24"/>
      <w:ind w:left="3443" w:right="3479"/>
      <w:jc w:val="center"/>
    </w:pPr>
    <w:rPr>
      <w:rFonts w:ascii="MS Gothic" w:eastAsia="MS Gothic" w:hAnsi="MS Gothic" w:cs="MS Gothic"/>
      <w:sz w:val="24"/>
      <w:szCs w:val="24"/>
    </w:rPr>
  </w:style>
  <w:style w:type="paragraph" w:styleId="ListParagraph">
    <w:name w:val="List Paragraph"/>
    <w:basedOn w:val="Normal"/>
    <w:uiPriority w:val="1"/>
    <w:qFormat/>
    <w:pPr>
      <w:ind w:left="547" w:hanging="284"/>
    </w:pPr>
  </w:style>
  <w:style w:type="paragraph" w:customStyle="1" w:styleId="TableParagraph">
    <w:name w:val="Table Paragraph"/>
    <w:basedOn w:val="Normal"/>
    <w:uiPriority w:val="1"/>
    <w:qFormat/>
  </w:style>
  <w:style w:type="paragraph" w:styleId="Revision">
    <w:name w:val="Revision"/>
    <w:hidden/>
    <w:uiPriority w:val="99"/>
    <w:semiHidden/>
    <w:rsid w:val="00DA6CF8"/>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F141B"/>
    <w:rPr>
      <w:sz w:val="16"/>
      <w:szCs w:val="16"/>
    </w:rPr>
  </w:style>
  <w:style w:type="paragraph" w:styleId="CommentText">
    <w:name w:val="annotation text"/>
    <w:basedOn w:val="Normal"/>
    <w:link w:val="CommentTextChar"/>
    <w:uiPriority w:val="99"/>
    <w:semiHidden/>
    <w:unhideWhenUsed/>
    <w:rsid w:val="00CF141B"/>
    <w:rPr>
      <w:sz w:val="20"/>
      <w:szCs w:val="20"/>
    </w:rPr>
  </w:style>
  <w:style w:type="character" w:customStyle="1" w:styleId="CommentTextChar">
    <w:name w:val="Comment Text Char"/>
    <w:basedOn w:val="DefaultParagraphFont"/>
    <w:link w:val="CommentText"/>
    <w:uiPriority w:val="99"/>
    <w:semiHidden/>
    <w:rsid w:val="00CF14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141B"/>
    <w:rPr>
      <w:b/>
      <w:bCs/>
    </w:rPr>
  </w:style>
  <w:style w:type="character" w:customStyle="1" w:styleId="CommentSubjectChar">
    <w:name w:val="Comment Subject Char"/>
    <w:basedOn w:val="CommentTextChar"/>
    <w:link w:val="CommentSubject"/>
    <w:uiPriority w:val="99"/>
    <w:semiHidden/>
    <w:rsid w:val="00CF141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33941"/>
    <w:rPr>
      <w:rFonts w:ascii="Tahoma" w:hAnsi="Tahoma" w:cs="Tahoma"/>
      <w:sz w:val="16"/>
      <w:szCs w:val="16"/>
    </w:rPr>
  </w:style>
  <w:style w:type="character" w:customStyle="1" w:styleId="BalloonTextChar">
    <w:name w:val="Balloon Text Char"/>
    <w:basedOn w:val="DefaultParagraphFont"/>
    <w:link w:val="BalloonText"/>
    <w:uiPriority w:val="99"/>
    <w:semiHidden/>
    <w:rsid w:val="00A3394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24"/>
      <w:ind w:left="3443" w:right="3479"/>
      <w:jc w:val="center"/>
    </w:pPr>
    <w:rPr>
      <w:rFonts w:ascii="MS Gothic" w:eastAsia="MS Gothic" w:hAnsi="MS Gothic" w:cs="MS Gothic"/>
      <w:sz w:val="24"/>
      <w:szCs w:val="24"/>
    </w:rPr>
  </w:style>
  <w:style w:type="paragraph" w:styleId="ListParagraph">
    <w:name w:val="List Paragraph"/>
    <w:basedOn w:val="Normal"/>
    <w:uiPriority w:val="1"/>
    <w:qFormat/>
    <w:pPr>
      <w:ind w:left="547" w:hanging="284"/>
    </w:pPr>
  </w:style>
  <w:style w:type="paragraph" w:customStyle="1" w:styleId="TableParagraph">
    <w:name w:val="Table Paragraph"/>
    <w:basedOn w:val="Normal"/>
    <w:uiPriority w:val="1"/>
    <w:qFormat/>
  </w:style>
  <w:style w:type="paragraph" w:styleId="Revision">
    <w:name w:val="Revision"/>
    <w:hidden/>
    <w:uiPriority w:val="99"/>
    <w:semiHidden/>
    <w:rsid w:val="00DA6CF8"/>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F141B"/>
    <w:rPr>
      <w:sz w:val="16"/>
      <w:szCs w:val="16"/>
    </w:rPr>
  </w:style>
  <w:style w:type="paragraph" w:styleId="CommentText">
    <w:name w:val="annotation text"/>
    <w:basedOn w:val="Normal"/>
    <w:link w:val="CommentTextChar"/>
    <w:uiPriority w:val="99"/>
    <w:semiHidden/>
    <w:unhideWhenUsed/>
    <w:rsid w:val="00CF141B"/>
    <w:rPr>
      <w:sz w:val="20"/>
      <w:szCs w:val="20"/>
    </w:rPr>
  </w:style>
  <w:style w:type="character" w:customStyle="1" w:styleId="CommentTextChar">
    <w:name w:val="Comment Text Char"/>
    <w:basedOn w:val="DefaultParagraphFont"/>
    <w:link w:val="CommentText"/>
    <w:uiPriority w:val="99"/>
    <w:semiHidden/>
    <w:rsid w:val="00CF14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141B"/>
    <w:rPr>
      <w:b/>
      <w:bCs/>
    </w:rPr>
  </w:style>
  <w:style w:type="character" w:customStyle="1" w:styleId="CommentSubjectChar">
    <w:name w:val="Comment Subject Char"/>
    <w:basedOn w:val="CommentTextChar"/>
    <w:link w:val="CommentSubject"/>
    <w:uiPriority w:val="99"/>
    <w:semiHidden/>
    <w:rsid w:val="00CF141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33941"/>
    <w:rPr>
      <w:rFonts w:ascii="Tahoma" w:hAnsi="Tahoma" w:cs="Tahoma"/>
      <w:sz w:val="16"/>
      <w:szCs w:val="16"/>
    </w:rPr>
  </w:style>
  <w:style w:type="character" w:customStyle="1" w:styleId="BalloonTextChar">
    <w:name w:val="Balloon Text Char"/>
    <w:basedOn w:val="DefaultParagraphFont"/>
    <w:link w:val="BalloonText"/>
    <w:uiPriority w:val="99"/>
    <w:semiHidden/>
    <w:rsid w:val="00A3394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4285-C366-4962-A7E1-0F67E8B95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専攻分野及び研究計画</vt:lpstr>
    </vt:vector>
  </TitlesOfParts>
  <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専攻分野及び研究計画</dc:title>
  <dc:creator>文部科学省</dc:creator>
  <cp:lastModifiedBy>Allen Malibate</cp:lastModifiedBy>
  <cp:revision>3</cp:revision>
  <dcterms:created xsi:type="dcterms:W3CDTF">2023-05-22T04:13:00Z</dcterms:created>
  <dcterms:modified xsi:type="dcterms:W3CDTF">2023-05-22T05:34:00Z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LastSaved">
    <vt:filetime>2023-05-19T00:00:00Z</vt:filetime>
  </property>
</Properties>
</file>